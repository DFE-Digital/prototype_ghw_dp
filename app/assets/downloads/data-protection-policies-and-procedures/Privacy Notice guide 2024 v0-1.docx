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40E89" w14:textId="77777777" w:rsidR="00127E78" w:rsidRDefault="00127E78" w:rsidP="00127E78">
      <w:pPr>
        <w:pStyle w:val="Logos"/>
        <w:tabs>
          <w:tab w:val="right" w:pos="9498"/>
        </w:tabs>
      </w:pPr>
      <w:r>
        <w:rPr>
          <w:lang w:eastAsia="en-GB"/>
        </w:rPr>
        <w:drawing>
          <wp:inline distT="0" distB="0" distL="0" distR="0" wp14:anchorId="5DAF7237" wp14:editId="69BFE29B">
            <wp:extent cx="1344930" cy="1075690"/>
            <wp:effectExtent l="0" t="0" r="7620" b="0"/>
            <wp:docPr id="22" name="Picture 22" descr="Department for Education" title="Logo"/>
            <wp:cNvGraphicFramePr/>
            <a:graphic xmlns:a="http://schemas.openxmlformats.org/drawingml/2006/main">
              <a:graphicData uri="http://schemas.openxmlformats.org/drawingml/2006/picture">
                <pic:pic xmlns:pic="http://schemas.openxmlformats.org/drawingml/2006/picture">
                  <pic:nvPicPr>
                    <pic:cNvPr id="9" name="Picture 9" descr="Department for Education" title="Logo"/>
                    <pic:cNvPicPr/>
                  </pic:nvPicPr>
                  <pic:blipFill rotWithShape="1">
                    <a:blip r:embed="rId13"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p>
    <w:p w14:paraId="0F7E55AB" w14:textId="7FC9BE8D" w:rsidR="00127E78" w:rsidRPr="000741A3" w:rsidRDefault="00127E78" w:rsidP="00B660AA">
      <w:pPr>
        <w:pStyle w:val="TitleText"/>
      </w:pPr>
      <w:r>
        <w:t xml:space="preserve">Privacy </w:t>
      </w:r>
      <w:r w:rsidR="001075DD">
        <w:t>n</w:t>
      </w:r>
      <w:r>
        <w:t>otices</w:t>
      </w:r>
    </w:p>
    <w:p w14:paraId="7CA947ED" w14:textId="77777777" w:rsidR="00127E78" w:rsidRDefault="00127E78" w:rsidP="00B660AA">
      <w:pPr>
        <w:pStyle w:val="SubtitleText"/>
      </w:pPr>
      <w:bookmarkStart w:id="0" w:name="_Toc347155140"/>
      <w:r>
        <w:t>An explanation of privacy notices</w:t>
      </w:r>
    </w:p>
    <w:p w14:paraId="053941E4" w14:textId="591FCCD0" w:rsidR="00127E78" w:rsidRPr="00C93678" w:rsidRDefault="006111B8" w:rsidP="00B660AA">
      <w:pPr>
        <w:pStyle w:val="SubtitleText"/>
      </w:pPr>
      <w:del w:id="1" w:author="SUMMERS, Simon" w:date="2024-04-30T10:21:00Z" w16du:dateUtc="2024-04-30T09:21:00Z">
        <w:r w:rsidDel="00E04B5C">
          <w:delText>October</w:delText>
        </w:r>
        <w:r w:rsidR="00404D44" w:rsidRPr="00812F9A" w:rsidDel="00E04B5C">
          <w:delText xml:space="preserve"> </w:delText>
        </w:r>
        <w:r w:rsidR="008E1252" w:rsidRPr="00812F9A" w:rsidDel="00E04B5C">
          <w:delText>202</w:delText>
        </w:r>
        <w:r w:rsidR="00404D44" w:rsidRPr="00812F9A" w:rsidDel="00E04B5C">
          <w:delText>3</w:delText>
        </w:r>
      </w:del>
      <w:ins w:id="2" w:author="SUMMERS, Simon" w:date="2024-04-30T09:00:00Z" w16du:dateUtc="2024-04-30T08:00:00Z">
        <w:r w:rsidR="00DE70C6">
          <w:t>May 2024</w:t>
        </w:r>
      </w:ins>
    </w:p>
    <w:p w14:paraId="00A185CC" w14:textId="77777777" w:rsidR="00127E78" w:rsidRDefault="00127E78" w:rsidP="00127E78">
      <w:r>
        <w:br w:type="page"/>
      </w:r>
    </w:p>
    <w:p w14:paraId="4F969EE7" w14:textId="77777777" w:rsidR="00127E78" w:rsidRPr="00C93678" w:rsidRDefault="00127E78" w:rsidP="00127E78">
      <w:pPr>
        <w:pStyle w:val="TOCHeader"/>
      </w:pPr>
      <w:r w:rsidRPr="00C93678">
        <w:lastRenderedPageBreak/>
        <w:t>Contents</w:t>
      </w:r>
      <w:bookmarkEnd w:id="0"/>
    </w:p>
    <w:p w14:paraId="3B5D1302" w14:textId="69C432E8" w:rsidR="0049348D" w:rsidRDefault="00127E78">
      <w:pPr>
        <w:pStyle w:val="TOC1"/>
        <w:rPr>
          <w:rFonts w:asciiTheme="minorHAnsi" w:eastAsiaTheme="minorEastAsia" w:hAnsiTheme="minorHAnsi" w:cstheme="minorBidi"/>
          <w:kern w:val="2"/>
          <w14:ligatures w14:val="standardContextual"/>
        </w:rPr>
      </w:pPr>
      <w:r>
        <w:fldChar w:fldCharType="begin"/>
      </w:r>
      <w:r>
        <w:instrText xml:space="preserve"> TOC \o "1-2" \h \z \u </w:instrText>
      </w:r>
      <w:r>
        <w:fldChar w:fldCharType="separate"/>
      </w:r>
      <w:r w:rsidR="0049348D" w:rsidRPr="001E4341">
        <w:rPr>
          <w:rStyle w:val="Hyperlink"/>
        </w:rPr>
        <w:fldChar w:fldCharType="begin"/>
      </w:r>
      <w:r w:rsidR="0049348D" w:rsidRPr="001E4341">
        <w:rPr>
          <w:rStyle w:val="Hyperlink"/>
        </w:rPr>
        <w:instrText xml:space="preserve"> </w:instrText>
      </w:r>
      <w:r w:rsidR="0049348D">
        <w:instrText>HYPERLINK \l "_Toc166587291"</w:instrText>
      </w:r>
      <w:r w:rsidR="0049348D" w:rsidRPr="001E4341">
        <w:rPr>
          <w:rStyle w:val="Hyperlink"/>
        </w:rPr>
        <w:instrText xml:space="preserve"> </w:instrText>
      </w:r>
      <w:r w:rsidR="0049348D" w:rsidRPr="001E4341">
        <w:rPr>
          <w:rStyle w:val="Hyperlink"/>
        </w:rPr>
      </w:r>
      <w:r w:rsidR="0049348D" w:rsidRPr="001E4341">
        <w:rPr>
          <w:rStyle w:val="Hyperlink"/>
        </w:rPr>
        <w:fldChar w:fldCharType="separate"/>
      </w:r>
      <w:r w:rsidR="0049348D" w:rsidRPr="001E4341">
        <w:rPr>
          <w:rStyle w:val="Hyperlink"/>
        </w:rPr>
        <w:t>Version history</w:t>
      </w:r>
      <w:r w:rsidR="0049348D">
        <w:rPr>
          <w:webHidden/>
        </w:rPr>
        <w:tab/>
      </w:r>
      <w:r w:rsidR="0049348D">
        <w:rPr>
          <w:webHidden/>
        </w:rPr>
        <w:fldChar w:fldCharType="begin"/>
      </w:r>
      <w:r w:rsidR="0049348D">
        <w:rPr>
          <w:webHidden/>
        </w:rPr>
        <w:instrText xml:space="preserve"> PAGEREF _Toc166587291 \h </w:instrText>
      </w:r>
      <w:r w:rsidR="0049348D">
        <w:rPr>
          <w:webHidden/>
        </w:rPr>
      </w:r>
      <w:r w:rsidR="0049348D">
        <w:rPr>
          <w:webHidden/>
        </w:rPr>
        <w:fldChar w:fldCharType="separate"/>
      </w:r>
      <w:ins w:id="3" w:author="SUMMERS, Simon" w:date="2024-05-15T08:56:00Z" w16du:dateUtc="2024-05-15T07:56:00Z">
        <w:r w:rsidR="00980A13">
          <w:rPr>
            <w:webHidden/>
          </w:rPr>
          <w:t>3</w:t>
        </w:r>
      </w:ins>
      <w:del w:id="4" w:author="SUMMERS, Simon" w:date="2024-05-15T08:56:00Z" w16du:dateUtc="2024-05-15T07:56:00Z">
        <w:r w:rsidR="0049348D" w:rsidDel="00980A13">
          <w:rPr>
            <w:webHidden/>
          </w:rPr>
          <w:delText>4</w:delText>
        </w:r>
      </w:del>
      <w:r w:rsidR="0049348D">
        <w:rPr>
          <w:webHidden/>
        </w:rPr>
        <w:fldChar w:fldCharType="end"/>
      </w:r>
      <w:r w:rsidR="0049348D" w:rsidRPr="001E4341">
        <w:rPr>
          <w:rStyle w:val="Hyperlink"/>
        </w:rPr>
        <w:fldChar w:fldCharType="end"/>
      </w:r>
    </w:p>
    <w:p w14:paraId="7CAF0312" w14:textId="5981618B" w:rsidR="0049348D" w:rsidRDefault="0049348D">
      <w:pPr>
        <w:pStyle w:val="TOC1"/>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"_Toc166587292"</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Summary</w:t>
      </w:r>
      <w:r>
        <w:rPr>
          <w:webHidden/>
        </w:rPr>
        <w:tab/>
      </w:r>
      <w:r>
        <w:rPr>
          <w:webHidden/>
        </w:rPr>
        <w:fldChar w:fldCharType="begin"/>
      </w:r>
      <w:r>
        <w:rPr>
          <w:webHidden/>
        </w:rPr>
        <w:instrText xml:space="preserve"> PAGEREF _Toc166587292 \h </w:instrText>
      </w:r>
      <w:r>
        <w:rPr>
          <w:webHidden/>
        </w:rPr>
      </w:r>
      <w:r>
        <w:rPr>
          <w:webHidden/>
        </w:rPr>
        <w:fldChar w:fldCharType="separate"/>
      </w:r>
      <w:ins w:id="5" w:author="SUMMERS, Simon" w:date="2024-05-15T08:56:00Z" w16du:dateUtc="2024-05-15T07:56:00Z">
        <w:r w:rsidR="00980A13">
          <w:rPr>
            <w:webHidden/>
          </w:rPr>
          <w:t>4</w:t>
        </w:r>
      </w:ins>
      <w:del w:id="6" w:author="SUMMERS, Simon" w:date="2024-05-15T08:56:00Z" w16du:dateUtc="2024-05-15T07:56:00Z">
        <w:r w:rsidDel="00980A13">
          <w:rPr>
            <w:webHidden/>
          </w:rPr>
          <w:delText>5</w:delText>
        </w:r>
      </w:del>
      <w:r>
        <w:rPr>
          <w:webHidden/>
        </w:rPr>
        <w:fldChar w:fldCharType="end"/>
      </w:r>
      <w:r w:rsidRPr="001E4341">
        <w:rPr>
          <w:rStyle w:val="Hyperlink"/>
        </w:rPr>
        <w:fldChar w:fldCharType="end"/>
      </w:r>
    </w:p>
    <w:p w14:paraId="6115D774" w14:textId="7725AAEC" w:rsidR="0049348D" w:rsidRDefault="0049348D">
      <w:pPr>
        <w:pStyle w:val="TOC1"/>
        <w:tabs>
          <w:tab w:val="left" w:pos="480"/>
        </w:tabs>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"_Toc166587293"</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1.</w:t>
      </w:r>
      <w:r>
        <w:rPr>
          <w:rFonts w:asciiTheme="minorHAnsi" w:eastAsiaTheme="minorEastAsia" w:hAnsiTheme="minorHAnsi" w:cstheme="minorBidi"/>
          <w:kern w:val="2"/>
          <w14:ligatures w14:val="standardContextual"/>
        </w:rPr>
        <w:tab/>
      </w:r>
      <w:r w:rsidRPr="001E4341">
        <w:rPr>
          <w:rStyle w:val="Hyperlink"/>
        </w:rPr>
        <w:t>The purpose of a Privacy Notice</w:t>
      </w:r>
      <w:r>
        <w:rPr>
          <w:webHidden/>
        </w:rPr>
        <w:tab/>
      </w:r>
      <w:r>
        <w:rPr>
          <w:webHidden/>
        </w:rPr>
        <w:fldChar w:fldCharType="begin"/>
      </w:r>
      <w:r>
        <w:rPr>
          <w:webHidden/>
        </w:rPr>
        <w:instrText xml:space="preserve"> PAGEREF _Toc166587293 \h </w:instrText>
      </w:r>
      <w:r>
        <w:rPr>
          <w:webHidden/>
        </w:rPr>
      </w:r>
      <w:r>
        <w:rPr>
          <w:webHidden/>
        </w:rPr>
        <w:fldChar w:fldCharType="separate"/>
      </w:r>
      <w:ins w:id="7" w:author="SUMMERS, Simon" w:date="2024-05-15T08:56:00Z" w16du:dateUtc="2024-05-15T07:56:00Z">
        <w:r w:rsidR="00980A13">
          <w:rPr>
            <w:webHidden/>
          </w:rPr>
          <w:t>5</w:t>
        </w:r>
      </w:ins>
      <w:del w:id="8" w:author="SUMMERS, Simon" w:date="2024-05-15T08:56:00Z" w16du:dateUtc="2024-05-15T07:56:00Z">
        <w:r w:rsidDel="00980A13">
          <w:rPr>
            <w:webHidden/>
          </w:rPr>
          <w:delText>6</w:delText>
        </w:r>
      </w:del>
      <w:r>
        <w:rPr>
          <w:webHidden/>
        </w:rPr>
        <w:fldChar w:fldCharType="end"/>
      </w:r>
      <w:r w:rsidRPr="001E4341">
        <w:rPr>
          <w:rStyle w:val="Hyperlink"/>
        </w:rPr>
        <w:fldChar w:fldCharType="end"/>
      </w:r>
    </w:p>
    <w:p w14:paraId="1DF7582E" w14:textId="4C1E7AC8" w:rsidR="0049348D" w:rsidRDefault="0049348D">
      <w:pPr>
        <w:pStyle w:val="TOC1"/>
        <w:tabs>
          <w:tab w:val="left" w:pos="480"/>
        </w:tabs>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"_Toc166587294"</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2.</w:t>
      </w:r>
      <w:r>
        <w:rPr>
          <w:rFonts w:asciiTheme="minorHAnsi" w:eastAsiaTheme="minorEastAsia" w:hAnsiTheme="minorHAnsi" w:cstheme="minorBidi"/>
          <w:kern w:val="2"/>
          <w14:ligatures w14:val="standardContextual"/>
        </w:rPr>
        <w:tab/>
      </w:r>
      <w:r w:rsidRPr="001E4341">
        <w:rPr>
          <w:rStyle w:val="Hyperlink"/>
        </w:rPr>
        <w:t>What a privacy notice should contain</w:t>
      </w:r>
      <w:r>
        <w:rPr>
          <w:webHidden/>
        </w:rPr>
        <w:tab/>
      </w:r>
      <w:r>
        <w:rPr>
          <w:webHidden/>
        </w:rPr>
        <w:fldChar w:fldCharType="begin"/>
      </w:r>
      <w:r>
        <w:rPr>
          <w:webHidden/>
        </w:rPr>
        <w:instrText xml:space="preserve"> PAGEREF _Toc166587294 \h </w:instrText>
      </w:r>
      <w:r>
        <w:rPr>
          <w:webHidden/>
        </w:rPr>
      </w:r>
      <w:r>
        <w:rPr>
          <w:webHidden/>
        </w:rPr>
        <w:fldChar w:fldCharType="separate"/>
      </w:r>
      <w:ins w:id="9" w:author="SUMMERS, Simon" w:date="2024-05-15T08:56:00Z" w16du:dateUtc="2024-05-15T07:56:00Z">
        <w:r w:rsidR="00980A13">
          <w:rPr>
            <w:webHidden/>
          </w:rPr>
          <w:t>7</w:t>
        </w:r>
      </w:ins>
      <w:del w:id="10" w:author="SUMMERS, Simon" w:date="2024-05-15T08:56:00Z" w16du:dateUtc="2024-05-15T07:56:00Z">
        <w:r w:rsidDel="00980A13">
          <w:rPr>
            <w:webHidden/>
          </w:rPr>
          <w:delText>8</w:delText>
        </w:r>
      </w:del>
      <w:r>
        <w:rPr>
          <w:webHidden/>
        </w:rPr>
        <w:fldChar w:fldCharType="end"/>
      </w:r>
      <w:r w:rsidRPr="001E4341">
        <w:rPr>
          <w:rStyle w:val="Hyperlink"/>
        </w:rPr>
        <w:fldChar w:fldCharType="end"/>
      </w:r>
    </w:p>
    <w:p w14:paraId="34FEAACA" w14:textId="2DB0170A" w:rsidR="0049348D" w:rsidRDefault="0049348D">
      <w:pPr>
        <w:pStyle w:val="TOC1"/>
        <w:tabs>
          <w:tab w:val="left" w:pos="480"/>
        </w:tabs>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"_Toc166587295"</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w:t>
      </w:r>
      <w:r>
        <w:rPr>
          <w:rFonts w:asciiTheme="minorHAnsi" w:eastAsiaTheme="minorEastAsia" w:hAnsiTheme="minorHAnsi" w:cstheme="minorBidi"/>
          <w:kern w:val="2"/>
          <w14:ligatures w14:val="standardContextual"/>
        </w:rPr>
        <w:tab/>
      </w:r>
      <w:r w:rsidRPr="001E4341">
        <w:rPr>
          <w:rStyle w:val="Hyperlink"/>
        </w:rPr>
        <w:t>Suggested wording and layout</w:t>
      </w:r>
      <w:r>
        <w:rPr>
          <w:webHidden/>
        </w:rPr>
        <w:tab/>
      </w:r>
      <w:r>
        <w:rPr>
          <w:webHidden/>
        </w:rPr>
        <w:fldChar w:fldCharType="begin"/>
      </w:r>
      <w:r>
        <w:rPr>
          <w:webHidden/>
        </w:rPr>
        <w:instrText xml:space="preserve"> PAGEREF _Toc166587295 \h </w:instrText>
      </w:r>
      <w:r>
        <w:rPr>
          <w:webHidden/>
        </w:rPr>
      </w:r>
      <w:r>
        <w:rPr>
          <w:webHidden/>
        </w:rPr>
        <w:fldChar w:fldCharType="separate"/>
      </w:r>
      <w:ins w:id="11" w:author="SUMMERS, Simon" w:date="2024-05-15T08:56:00Z" w16du:dateUtc="2024-05-15T07:56:00Z">
        <w:r w:rsidR="00980A13">
          <w:rPr>
            <w:webHidden/>
          </w:rPr>
          <w:t>8</w:t>
        </w:r>
      </w:ins>
      <w:del w:id="12" w:author="SUMMERS, Simon" w:date="2024-05-15T08:56:00Z" w16du:dateUtc="2024-05-15T07:56:00Z">
        <w:r w:rsidDel="00980A13">
          <w:rPr>
            <w:webHidden/>
          </w:rPr>
          <w:delText>9</w:delText>
        </w:r>
      </w:del>
      <w:r>
        <w:rPr>
          <w:webHidden/>
        </w:rPr>
        <w:fldChar w:fldCharType="end"/>
      </w:r>
      <w:r w:rsidRPr="001E4341">
        <w:rPr>
          <w:rStyle w:val="Hyperlink"/>
        </w:rPr>
        <w:fldChar w:fldCharType="end"/>
      </w:r>
    </w:p>
    <w:p w14:paraId="28EAC533" w14:textId="12DFDD17"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"_Toc166587296"</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3.1 Categories of information processed</w:t>
      </w:r>
      <w:r>
        <w:rPr>
          <w:webHidden/>
        </w:rPr>
        <w:tab/>
      </w:r>
      <w:r>
        <w:rPr>
          <w:webHidden/>
        </w:rPr>
        <w:fldChar w:fldCharType="begin"/>
      </w:r>
      <w:r>
        <w:rPr>
          <w:webHidden/>
        </w:rPr>
        <w:instrText xml:space="preserve"> PAGEREF _Toc166587296 \h </w:instrText>
      </w:r>
      <w:r>
        <w:rPr>
          <w:webHidden/>
        </w:rPr>
      </w:r>
      <w:r>
        <w:rPr>
          <w:webHidden/>
        </w:rPr>
        <w:fldChar w:fldCharType="separate"/>
      </w:r>
      <w:ins w:id="13" w:author="SUMMERS, Simon" w:date="2024-05-15T08:56:00Z" w16du:dateUtc="2024-05-15T07:56:00Z">
        <w:r w:rsidR="00980A13">
          <w:rPr>
            <w:webHidden/>
          </w:rPr>
          <w:t>8</w:t>
        </w:r>
      </w:ins>
      <w:del w:id="14" w:author="SUMMERS, Simon" w:date="2024-05-15T08:56:00Z" w16du:dateUtc="2024-05-15T07:56:00Z">
        <w:r w:rsidDel="00980A13">
          <w:rPr>
            <w:webHidden/>
          </w:rPr>
          <w:delText>9</w:delText>
        </w:r>
      </w:del>
      <w:r>
        <w:rPr>
          <w:webHidden/>
        </w:rPr>
        <w:fldChar w:fldCharType="end"/>
      </w:r>
      <w:r w:rsidRPr="001E4341">
        <w:rPr>
          <w:rStyle w:val="Hyperlink"/>
        </w:rPr>
        <w:fldChar w:fldCharType="end"/>
      </w:r>
    </w:p>
    <w:p w14:paraId="519C09BF" w14:textId="016A772B"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"_Toc166587297"</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3.2 Why personal data is collected</w:t>
      </w:r>
      <w:r>
        <w:rPr>
          <w:webHidden/>
        </w:rPr>
        <w:tab/>
      </w:r>
      <w:r>
        <w:rPr>
          <w:webHidden/>
        </w:rPr>
        <w:fldChar w:fldCharType="begin"/>
      </w:r>
      <w:r>
        <w:rPr>
          <w:webHidden/>
        </w:rPr>
        <w:instrText xml:space="preserve"> PAGEREF _Toc166587297 \h </w:instrText>
      </w:r>
      <w:r>
        <w:rPr>
          <w:webHidden/>
        </w:rPr>
      </w:r>
      <w:r>
        <w:rPr>
          <w:webHidden/>
        </w:rPr>
        <w:fldChar w:fldCharType="separate"/>
      </w:r>
      <w:ins w:id="15" w:author="SUMMERS, Simon" w:date="2024-05-15T08:56:00Z" w16du:dateUtc="2024-05-15T07:56:00Z">
        <w:r w:rsidR="00980A13">
          <w:rPr>
            <w:webHidden/>
          </w:rPr>
          <w:t>9</w:t>
        </w:r>
      </w:ins>
      <w:del w:id="16" w:author="SUMMERS, Simon" w:date="2024-05-15T08:56:00Z" w16du:dateUtc="2024-05-15T07:56:00Z">
        <w:r w:rsidDel="00980A13">
          <w:rPr>
            <w:webHidden/>
          </w:rPr>
          <w:delText>10</w:delText>
        </w:r>
      </w:del>
      <w:r>
        <w:rPr>
          <w:webHidden/>
        </w:rPr>
        <w:fldChar w:fldCharType="end"/>
      </w:r>
      <w:r w:rsidRPr="001E4341">
        <w:rPr>
          <w:rStyle w:val="Hyperlink"/>
        </w:rPr>
        <w:fldChar w:fldCharType="end"/>
      </w:r>
    </w:p>
    <w:p w14:paraId="6A2EC484" w14:textId="5BA3D038"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"_Toc166587298"</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3.3 Collection of personal data</w:t>
      </w:r>
      <w:r>
        <w:rPr>
          <w:webHidden/>
        </w:rPr>
        <w:tab/>
      </w:r>
      <w:r>
        <w:rPr>
          <w:webHidden/>
        </w:rPr>
        <w:fldChar w:fldCharType="begin"/>
      </w:r>
      <w:r>
        <w:rPr>
          <w:webHidden/>
        </w:rPr>
        <w:instrText xml:space="preserve"> PAGEREF _Toc166587298 \h </w:instrText>
      </w:r>
      <w:r>
        <w:rPr>
          <w:webHidden/>
        </w:rPr>
      </w:r>
      <w:r>
        <w:rPr>
          <w:webHidden/>
        </w:rPr>
        <w:fldChar w:fldCharType="separate"/>
      </w:r>
      <w:ins w:id="17" w:author="SUMMERS, Simon" w:date="2024-05-15T08:56:00Z" w16du:dateUtc="2024-05-15T07:56:00Z">
        <w:r w:rsidR="00980A13">
          <w:rPr>
            <w:webHidden/>
          </w:rPr>
          <w:t>13</w:t>
        </w:r>
      </w:ins>
      <w:del w:id="18" w:author="SUMMERS, Simon" w:date="2024-05-15T08:56:00Z" w16du:dateUtc="2024-05-15T07:56:00Z">
        <w:r w:rsidDel="00980A13">
          <w:rPr>
            <w:webHidden/>
          </w:rPr>
          <w:delText>14</w:delText>
        </w:r>
      </w:del>
      <w:r>
        <w:rPr>
          <w:webHidden/>
        </w:rPr>
        <w:fldChar w:fldCharType="end"/>
      </w:r>
      <w:r w:rsidRPr="001E4341">
        <w:rPr>
          <w:rStyle w:val="Hyperlink"/>
        </w:rPr>
        <w:fldChar w:fldCharType="end"/>
      </w:r>
    </w:p>
    <w:p w14:paraId="1F35FDE2" w14:textId="0BA01F37"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"_Toc166587299"</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3.4 Storing personal data</w:t>
      </w:r>
      <w:r>
        <w:rPr>
          <w:webHidden/>
        </w:rPr>
        <w:tab/>
      </w:r>
      <w:r>
        <w:rPr>
          <w:webHidden/>
        </w:rPr>
        <w:fldChar w:fldCharType="begin"/>
      </w:r>
      <w:r>
        <w:rPr>
          <w:webHidden/>
        </w:rPr>
        <w:instrText xml:space="preserve"> PAGEREF _Toc166587299 \h </w:instrText>
      </w:r>
      <w:r>
        <w:rPr>
          <w:webHidden/>
        </w:rPr>
      </w:r>
      <w:r>
        <w:rPr>
          <w:webHidden/>
        </w:rPr>
        <w:fldChar w:fldCharType="separate"/>
      </w:r>
      <w:ins w:id="19" w:author="SUMMERS, Simon" w:date="2024-05-15T08:56:00Z" w16du:dateUtc="2024-05-15T07:56:00Z">
        <w:r w:rsidR="00980A13">
          <w:rPr>
            <w:webHidden/>
          </w:rPr>
          <w:t>14</w:t>
        </w:r>
      </w:ins>
      <w:del w:id="20" w:author="SUMMERS, Simon" w:date="2024-05-15T08:56:00Z" w16du:dateUtc="2024-05-15T07:56:00Z">
        <w:r w:rsidDel="00980A13">
          <w:rPr>
            <w:webHidden/>
          </w:rPr>
          <w:delText>15</w:delText>
        </w:r>
      </w:del>
      <w:r>
        <w:rPr>
          <w:webHidden/>
        </w:rPr>
        <w:fldChar w:fldCharType="end"/>
      </w:r>
      <w:r w:rsidRPr="001E4341">
        <w:rPr>
          <w:rStyle w:val="Hyperlink"/>
        </w:rPr>
        <w:fldChar w:fldCharType="end"/>
      </w:r>
    </w:p>
    <w:p w14:paraId="7559793A" w14:textId="2B4496CC"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"_Toc166587300"</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3.5 Who data is shared with</w:t>
      </w:r>
      <w:r>
        <w:rPr>
          <w:webHidden/>
        </w:rPr>
        <w:tab/>
      </w:r>
      <w:r>
        <w:rPr>
          <w:webHidden/>
        </w:rPr>
        <w:fldChar w:fldCharType="begin"/>
      </w:r>
      <w:r>
        <w:rPr>
          <w:webHidden/>
        </w:rPr>
        <w:instrText xml:space="preserve"> PAGEREF _Toc166587300 \h </w:instrText>
      </w:r>
      <w:r>
        <w:rPr>
          <w:webHidden/>
        </w:rPr>
      </w:r>
      <w:r>
        <w:rPr>
          <w:webHidden/>
        </w:rPr>
        <w:fldChar w:fldCharType="separate"/>
      </w:r>
      <w:ins w:id="21" w:author="SUMMERS, Simon" w:date="2024-05-15T08:56:00Z" w16du:dateUtc="2024-05-15T07:56:00Z">
        <w:r w:rsidR="00980A13">
          <w:rPr>
            <w:webHidden/>
          </w:rPr>
          <w:t>14</w:t>
        </w:r>
      </w:ins>
      <w:del w:id="22" w:author="SUMMERS, Simon" w:date="2024-05-15T08:56:00Z" w16du:dateUtc="2024-05-15T07:56:00Z">
        <w:r w:rsidDel="00980A13">
          <w:rPr>
            <w:webHidden/>
          </w:rPr>
          <w:delText>15</w:delText>
        </w:r>
      </w:del>
      <w:r>
        <w:rPr>
          <w:webHidden/>
        </w:rPr>
        <w:fldChar w:fldCharType="end"/>
      </w:r>
      <w:r w:rsidRPr="001E4341">
        <w:rPr>
          <w:rStyle w:val="Hyperlink"/>
        </w:rPr>
        <w:fldChar w:fldCharType="end"/>
      </w:r>
    </w:p>
    <w:p w14:paraId="048C93C5" w14:textId="5C19ABEB"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"_Toc166587301"</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3.6 Why data is shared</w:t>
      </w:r>
      <w:r>
        <w:rPr>
          <w:webHidden/>
        </w:rPr>
        <w:tab/>
      </w:r>
      <w:r>
        <w:rPr>
          <w:webHidden/>
        </w:rPr>
        <w:fldChar w:fldCharType="begin"/>
      </w:r>
      <w:r>
        <w:rPr>
          <w:webHidden/>
        </w:rPr>
        <w:instrText xml:space="preserve"> PAGEREF _Toc166587301 \h </w:instrText>
      </w:r>
      <w:r>
        <w:rPr>
          <w:webHidden/>
        </w:rPr>
      </w:r>
      <w:r>
        <w:rPr>
          <w:webHidden/>
        </w:rPr>
        <w:fldChar w:fldCharType="separate"/>
      </w:r>
      <w:ins w:id="23" w:author="SUMMERS, Simon" w:date="2024-05-15T08:56:00Z" w16du:dateUtc="2024-05-15T07:56:00Z">
        <w:r w:rsidR="00980A13">
          <w:rPr>
            <w:webHidden/>
          </w:rPr>
          <w:t>14</w:t>
        </w:r>
      </w:ins>
      <w:del w:id="24" w:author="SUMMERS, Simon" w:date="2024-05-15T08:56:00Z" w16du:dateUtc="2024-05-15T07:56:00Z">
        <w:r w:rsidDel="00980A13">
          <w:rPr>
            <w:webHidden/>
          </w:rPr>
          <w:delText>15</w:delText>
        </w:r>
      </w:del>
      <w:r>
        <w:rPr>
          <w:webHidden/>
        </w:rPr>
        <w:fldChar w:fldCharType="end"/>
      </w:r>
      <w:r w:rsidRPr="001E4341">
        <w:rPr>
          <w:rStyle w:val="Hyperlink"/>
        </w:rPr>
        <w:fldChar w:fldCharType="end"/>
      </w:r>
    </w:p>
    <w:p w14:paraId="200D9D0C" w14:textId="10F524B6"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"_Toc166587302"</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3.7 Requesting access to personal data and contact information</w:t>
      </w:r>
      <w:r>
        <w:rPr>
          <w:webHidden/>
        </w:rPr>
        <w:tab/>
      </w:r>
      <w:r>
        <w:rPr>
          <w:webHidden/>
        </w:rPr>
        <w:fldChar w:fldCharType="begin"/>
      </w:r>
      <w:r>
        <w:rPr>
          <w:webHidden/>
        </w:rPr>
        <w:instrText xml:space="preserve"> PAGEREF _Toc166587302 \h </w:instrText>
      </w:r>
      <w:r>
        <w:rPr>
          <w:webHidden/>
        </w:rPr>
      </w:r>
      <w:r>
        <w:rPr>
          <w:webHidden/>
        </w:rPr>
        <w:fldChar w:fldCharType="separate"/>
      </w:r>
      <w:ins w:id="25" w:author="SUMMERS, Simon" w:date="2024-05-15T08:56:00Z" w16du:dateUtc="2024-05-15T07:56:00Z">
        <w:r w:rsidR="00980A13">
          <w:rPr>
            <w:webHidden/>
          </w:rPr>
          <w:t>15</w:t>
        </w:r>
      </w:ins>
      <w:del w:id="26" w:author="SUMMERS, Simon" w:date="2024-05-15T08:56:00Z" w16du:dateUtc="2024-05-15T07:56:00Z">
        <w:r w:rsidDel="00980A13">
          <w:rPr>
            <w:webHidden/>
          </w:rPr>
          <w:delText>16</w:delText>
        </w:r>
      </w:del>
      <w:r>
        <w:rPr>
          <w:webHidden/>
        </w:rPr>
        <w:fldChar w:fldCharType="end"/>
      </w:r>
      <w:r w:rsidRPr="001E4341">
        <w:rPr>
          <w:rStyle w:val="Hyperlink"/>
        </w:rPr>
        <w:fldChar w:fldCharType="end"/>
      </w:r>
    </w:p>
    <w:p w14:paraId="454E9CD7" w14:textId="21C1E340"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"_Toc166587303"</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3.8 How the government uses personal data</w:t>
      </w:r>
      <w:r>
        <w:rPr>
          <w:webHidden/>
        </w:rPr>
        <w:tab/>
      </w:r>
      <w:r>
        <w:rPr>
          <w:webHidden/>
        </w:rPr>
        <w:fldChar w:fldCharType="begin"/>
      </w:r>
      <w:r>
        <w:rPr>
          <w:webHidden/>
        </w:rPr>
        <w:instrText xml:space="preserve"> PAGEREF _Toc166587303 \h </w:instrText>
      </w:r>
      <w:r>
        <w:rPr>
          <w:webHidden/>
        </w:rPr>
      </w:r>
      <w:r>
        <w:rPr>
          <w:webHidden/>
        </w:rPr>
        <w:fldChar w:fldCharType="separate"/>
      </w:r>
      <w:ins w:id="27" w:author="SUMMERS, Simon" w:date="2024-05-15T08:56:00Z" w16du:dateUtc="2024-05-15T07:56:00Z">
        <w:r w:rsidR="00980A13">
          <w:rPr>
            <w:webHidden/>
          </w:rPr>
          <w:t>16</w:t>
        </w:r>
      </w:ins>
      <w:del w:id="28" w:author="SUMMERS, Simon" w:date="2024-05-15T08:56:00Z" w16du:dateUtc="2024-05-15T07:56:00Z">
        <w:r w:rsidDel="00980A13">
          <w:rPr>
            <w:webHidden/>
          </w:rPr>
          <w:delText>17</w:delText>
        </w:r>
      </w:del>
      <w:r>
        <w:rPr>
          <w:webHidden/>
        </w:rPr>
        <w:fldChar w:fldCharType="end"/>
      </w:r>
      <w:r w:rsidRPr="001E4341">
        <w:rPr>
          <w:rStyle w:val="Hyperlink"/>
        </w:rPr>
        <w:fldChar w:fldCharType="end"/>
      </w:r>
    </w:p>
    <w:p w14:paraId="73E3C8E2" w14:textId="3A5ADF0A" w:rsidR="0049348D" w:rsidRDefault="0049348D">
      <w:pPr>
        <w:pStyle w:val="TOC1"/>
        <w:tabs>
          <w:tab w:val="left" w:pos="480"/>
        </w:tabs>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"_Toc166587304"</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4.</w:t>
      </w:r>
      <w:r>
        <w:rPr>
          <w:rFonts w:asciiTheme="minorHAnsi" w:eastAsiaTheme="minorEastAsia" w:hAnsiTheme="minorHAnsi" w:cstheme="minorBidi"/>
          <w:kern w:val="2"/>
          <w14:ligatures w14:val="standardContextual"/>
        </w:rPr>
        <w:tab/>
      </w:r>
      <w:r w:rsidRPr="001E4341">
        <w:rPr>
          <w:rStyle w:val="Hyperlink"/>
        </w:rPr>
        <w:t>Privacy notice options</w:t>
      </w:r>
      <w:r>
        <w:rPr>
          <w:webHidden/>
        </w:rPr>
        <w:tab/>
      </w:r>
      <w:r>
        <w:rPr>
          <w:webHidden/>
        </w:rPr>
        <w:fldChar w:fldCharType="begin"/>
      </w:r>
      <w:r>
        <w:rPr>
          <w:webHidden/>
        </w:rPr>
        <w:instrText xml:space="preserve"> PAGEREF _Toc166587304 \h </w:instrText>
      </w:r>
      <w:r>
        <w:rPr>
          <w:webHidden/>
        </w:rPr>
      </w:r>
      <w:r>
        <w:rPr>
          <w:webHidden/>
        </w:rPr>
        <w:fldChar w:fldCharType="separate"/>
      </w:r>
      <w:ins w:id="29" w:author="SUMMERS, Simon" w:date="2024-05-15T08:56:00Z" w16du:dateUtc="2024-05-15T07:56:00Z">
        <w:r w:rsidR="00980A13">
          <w:rPr>
            <w:webHidden/>
          </w:rPr>
          <w:t>18</w:t>
        </w:r>
      </w:ins>
      <w:del w:id="30" w:author="SUMMERS, Simon" w:date="2024-05-15T08:56:00Z" w16du:dateUtc="2024-05-15T07:56:00Z">
        <w:r w:rsidDel="00980A13">
          <w:rPr>
            <w:webHidden/>
          </w:rPr>
          <w:delText>19</w:delText>
        </w:r>
      </w:del>
      <w:r>
        <w:rPr>
          <w:webHidden/>
        </w:rPr>
        <w:fldChar w:fldCharType="end"/>
      </w:r>
      <w:r w:rsidRPr="001E4341">
        <w:rPr>
          <w:rStyle w:val="Hyperlink"/>
        </w:rPr>
        <w:fldChar w:fldCharType="end"/>
      </w:r>
    </w:p>
    <w:p w14:paraId="049E6BB5" w14:textId="0239B962"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"_Toc166587305"</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4.1 Layered approach</w:t>
      </w:r>
      <w:r>
        <w:rPr>
          <w:webHidden/>
        </w:rPr>
        <w:tab/>
      </w:r>
      <w:r>
        <w:rPr>
          <w:webHidden/>
        </w:rPr>
        <w:fldChar w:fldCharType="begin"/>
      </w:r>
      <w:r>
        <w:rPr>
          <w:webHidden/>
        </w:rPr>
        <w:instrText xml:space="preserve"> PAGEREF _Toc166587305 \h </w:instrText>
      </w:r>
      <w:r>
        <w:rPr>
          <w:webHidden/>
        </w:rPr>
      </w:r>
      <w:r>
        <w:rPr>
          <w:webHidden/>
        </w:rPr>
        <w:fldChar w:fldCharType="separate"/>
      </w:r>
      <w:ins w:id="31" w:author="SUMMERS, Simon" w:date="2024-05-15T08:56:00Z" w16du:dateUtc="2024-05-15T07:56:00Z">
        <w:r w:rsidR="00980A13">
          <w:rPr>
            <w:webHidden/>
          </w:rPr>
          <w:t>18</w:t>
        </w:r>
      </w:ins>
      <w:del w:id="32" w:author="SUMMERS, Simon" w:date="2024-05-15T08:56:00Z" w16du:dateUtc="2024-05-15T07:56:00Z">
        <w:r w:rsidDel="00980A13">
          <w:rPr>
            <w:webHidden/>
          </w:rPr>
          <w:delText>19</w:delText>
        </w:r>
      </w:del>
      <w:r>
        <w:rPr>
          <w:webHidden/>
        </w:rPr>
        <w:fldChar w:fldCharType="end"/>
      </w:r>
      <w:r w:rsidRPr="001E4341">
        <w:rPr>
          <w:rStyle w:val="Hyperlink"/>
        </w:rPr>
        <w:fldChar w:fldCharType="end"/>
      </w:r>
    </w:p>
    <w:p w14:paraId="4C96BDEB" w14:textId="6C6FE108"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"_Toc166587306"</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4.2 Child friendly notice</w:t>
      </w:r>
      <w:r>
        <w:rPr>
          <w:webHidden/>
        </w:rPr>
        <w:tab/>
      </w:r>
      <w:r>
        <w:rPr>
          <w:webHidden/>
        </w:rPr>
        <w:fldChar w:fldCharType="begin"/>
      </w:r>
      <w:r>
        <w:rPr>
          <w:webHidden/>
        </w:rPr>
        <w:instrText xml:space="preserve"> PAGEREF _Toc166587306 \h </w:instrText>
      </w:r>
      <w:r>
        <w:rPr>
          <w:webHidden/>
        </w:rPr>
      </w:r>
      <w:r>
        <w:rPr>
          <w:webHidden/>
        </w:rPr>
        <w:fldChar w:fldCharType="separate"/>
      </w:r>
      <w:ins w:id="33" w:author="SUMMERS, Simon" w:date="2024-05-15T08:56:00Z" w16du:dateUtc="2024-05-15T07:56:00Z">
        <w:r w:rsidR="00980A13">
          <w:rPr>
            <w:webHidden/>
          </w:rPr>
          <w:t>18</w:t>
        </w:r>
      </w:ins>
      <w:del w:id="34" w:author="SUMMERS, Simon" w:date="2024-05-15T08:56:00Z" w16du:dateUtc="2024-05-15T07:56:00Z">
        <w:r w:rsidDel="00980A13">
          <w:rPr>
            <w:webHidden/>
          </w:rPr>
          <w:delText>19</w:delText>
        </w:r>
      </w:del>
      <w:r>
        <w:rPr>
          <w:webHidden/>
        </w:rPr>
        <w:fldChar w:fldCharType="end"/>
      </w:r>
      <w:r w:rsidRPr="001E4341">
        <w:rPr>
          <w:rStyle w:val="Hyperlink"/>
        </w:rPr>
        <w:fldChar w:fldCharType="end"/>
      </w:r>
    </w:p>
    <w:p w14:paraId="4E00BEEE" w14:textId="1787EC4E" w:rsidR="0049348D" w:rsidRDefault="0049348D">
      <w:pPr>
        <w:pStyle w:val="TOC1"/>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"_Toc166587307"</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Annex A – Example school privacy notice</w:t>
      </w:r>
      <w:r>
        <w:rPr>
          <w:webHidden/>
        </w:rPr>
        <w:tab/>
      </w:r>
      <w:r>
        <w:rPr>
          <w:webHidden/>
        </w:rPr>
        <w:fldChar w:fldCharType="begin"/>
      </w:r>
      <w:r>
        <w:rPr>
          <w:webHidden/>
        </w:rPr>
        <w:instrText xml:space="preserve"> PAGEREF _Toc166587307 \h </w:instrText>
      </w:r>
      <w:r>
        <w:rPr>
          <w:webHidden/>
        </w:rPr>
      </w:r>
      <w:r>
        <w:rPr>
          <w:webHidden/>
        </w:rPr>
        <w:fldChar w:fldCharType="separate"/>
      </w:r>
      <w:ins w:id="35" w:author="SUMMERS, Simon" w:date="2024-05-15T08:56:00Z" w16du:dateUtc="2024-05-15T07:56:00Z">
        <w:r w:rsidR="00980A13">
          <w:rPr>
            <w:webHidden/>
          </w:rPr>
          <w:t>19</w:t>
        </w:r>
      </w:ins>
      <w:del w:id="36" w:author="SUMMERS, Simon" w:date="2024-05-15T08:56:00Z" w16du:dateUtc="2024-05-15T07:56:00Z">
        <w:r w:rsidDel="00980A13">
          <w:rPr>
            <w:webHidden/>
          </w:rPr>
          <w:delText>20</w:delText>
        </w:r>
      </w:del>
      <w:r>
        <w:rPr>
          <w:webHidden/>
        </w:rPr>
        <w:fldChar w:fldCharType="end"/>
      </w:r>
      <w:r w:rsidRPr="001E4341">
        <w:rPr>
          <w:rStyle w:val="Hyperlink"/>
        </w:rPr>
        <w:fldChar w:fldCharType="end"/>
      </w:r>
    </w:p>
    <w:p w14:paraId="0DA99325" w14:textId="168B356A"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"_Toc166587308"</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Withdrawal of consent and the right to lodge a complaint</w:t>
      </w:r>
      <w:r>
        <w:rPr>
          <w:webHidden/>
        </w:rPr>
        <w:tab/>
      </w:r>
      <w:r>
        <w:rPr>
          <w:webHidden/>
        </w:rPr>
        <w:fldChar w:fldCharType="begin"/>
      </w:r>
      <w:r>
        <w:rPr>
          <w:webHidden/>
        </w:rPr>
        <w:instrText xml:space="preserve"> PAGEREF _Toc166587308 \h </w:instrText>
      </w:r>
      <w:r>
        <w:rPr>
          <w:webHidden/>
        </w:rPr>
      </w:r>
      <w:r>
        <w:rPr>
          <w:webHidden/>
        </w:rPr>
        <w:fldChar w:fldCharType="separate"/>
      </w:r>
      <w:ins w:id="37" w:author="SUMMERS, Simon" w:date="2024-05-15T08:56:00Z" w16du:dateUtc="2024-05-15T07:56:00Z">
        <w:r w:rsidR="00980A13">
          <w:rPr>
            <w:webHidden/>
          </w:rPr>
          <w:t>23</w:t>
        </w:r>
      </w:ins>
      <w:del w:id="38" w:author="SUMMERS, Simon" w:date="2024-05-15T08:56:00Z" w16du:dateUtc="2024-05-15T07:56:00Z">
        <w:r w:rsidDel="00980A13">
          <w:rPr>
            <w:webHidden/>
          </w:rPr>
          <w:delText>24</w:delText>
        </w:r>
      </w:del>
      <w:r>
        <w:rPr>
          <w:webHidden/>
        </w:rPr>
        <w:fldChar w:fldCharType="end"/>
      </w:r>
      <w:r w:rsidRPr="001E4341">
        <w:rPr>
          <w:rStyle w:val="Hyperlink"/>
        </w:rPr>
        <w:fldChar w:fldCharType="end"/>
      </w:r>
    </w:p>
    <w:p w14:paraId="3D7EAE62" w14:textId="6C3E80D1" w:rsidR="0049348D" w:rsidRDefault="0049348D">
      <w:pPr>
        <w:pStyle w:val="TOC2"/>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"_Toc166587309"</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Last updated</w:t>
      </w:r>
      <w:r>
        <w:rPr>
          <w:webHidden/>
        </w:rPr>
        <w:tab/>
      </w:r>
      <w:r>
        <w:rPr>
          <w:webHidden/>
        </w:rPr>
        <w:fldChar w:fldCharType="begin"/>
      </w:r>
      <w:r>
        <w:rPr>
          <w:webHidden/>
        </w:rPr>
        <w:instrText xml:space="preserve"> PAGEREF _Toc166587309 \h </w:instrText>
      </w:r>
      <w:r>
        <w:rPr>
          <w:webHidden/>
        </w:rPr>
      </w:r>
      <w:r>
        <w:rPr>
          <w:webHidden/>
        </w:rPr>
        <w:fldChar w:fldCharType="separate"/>
      </w:r>
      <w:ins w:id="39" w:author="SUMMERS, Simon" w:date="2024-05-15T08:56:00Z" w16du:dateUtc="2024-05-15T07:56:00Z">
        <w:r w:rsidR="00980A13">
          <w:rPr>
            <w:webHidden/>
          </w:rPr>
          <w:t>23</w:t>
        </w:r>
      </w:ins>
      <w:del w:id="40" w:author="SUMMERS, Simon" w:date="2024-05-15T08:56:00Z" w16du:dateUtc="2024-05-15T07:56:00Z">
        <w:r w:rsidDel="00980A13">
          <w:rPr>
            <w:webHidden/>
          </w:rPr>
          <w:delText>25</w:delText>
        </w:r>
      </w:del>
      <w:r>
        <w:rPr>
          <w:webHidden/>
        </w:rPr>
        <w:fldChar w:fldCharType="end"/>
      </w:r>
      <w:r w:rsidRPr="001E4341">
        <w:rPr>
          <w:rStyle w:val="Hyperlink"/>
        </w:rPr>
        <w:fldChar w:fldCharType="end"/>
      </w:r>
    </w:p>
    <w:p w14:paraId="3FF4CB6E" w14:textId="122503D2" w:rsidR="0049348D" w:rsidRDefault="0049348D">
      <w:pPr>
        <w:pStyle w:val="TOC1"/>
        <w:rPr>
          <w:rFonts w:asciiTheme="minorHAnsi" w:eastAsiaTheme="minorEastAsia" w:hAnsiTheme="minorHAnsi" w:cstheme="minorBidi"/>
          <w:kern w:val="2"/>
          <w14:ligatures w14:val="standardContextual"/>
        </w:rPr>
      </w:pPr>
      <w:r w:rsidRPr="001E4341">
        <w:rPr>
          <w:rStyle w:val="Hyperlink"/>
        </w:rPr>
        <w:fldChar w:fldCharType="begin"/>
      </w:r>
      <w:r w:rsidRPr="001E4341">
        <w:rPr>
          <w:rStyle w:val="Hyperlink"/>
        </w:rPr>
        <w:instrText xml:space="preserve"> </w:instrText>
      </w:r>
      <w:r>
        <w:instrText>HYPERLINK \l "_Toc166587310"</w:instrText>
      </w:r>
      <w:r w:rsidRPr="001E4341">
        <w:rPr>
          <w:rStyle w:val="Hyperlink"/>
        </w:rPr>
        <w:instrText xml:space="preserve"> </w:instrText>
      </w:r>
      <w:r w:rsidRPr="001E4341">
        <w:rPr>
          <w:rStyle w:val="Hyperlink"/>
        </w:rPr>
      </w:r>
      <w:r w:rsidRPr="001E4341">
        <w:rPr>
          <w:rStyle w:val="Hyperlink"/>
        </w:rPr>
        <w:fldChar w:fldCharType="separate"/>
      </w:r>
      <w:r w:rsidRPr="001E4341">
        <w:rPr>
          <w:rStyle w:val="Hyperlink"/>
        </w:rPr>
        <w:t>Annex B – changes from 2023</w:t>
      </w:r>
      <w:r>
        <w:rPr>
          <w:webHidden/>
        </w:rPr>
        <w:tab/>
      </w:r>
      <w:r>
        <w:rPr>
          <w:webHidden/>
        </w:rPr>
        <w:fldChar w:fldCharType="begin"/>
      </w:r>
      <w:r>
        <w:rPr>
          <w:webHidden/>
        </w:rPr>
        <w:instrText xml:space="preserve"> PAGEREF _Toc166587310 \h </w:instrText>
      </w:r>
      <w:r>
        <w:rPr>
          <w:webHidden/>
        </w:rPr>
      </w:r>
      <w:r>
        <w:rPr>
          <w:webHidden/>
        </w:rPr>
        <w:fldChar w:fldCharType="separate"/>
      </w:r>
      <w:ins w:id="41" w:author="SUMMERS, Simon" w:date="2024-05-15T08:56:00Z" w16du:dateUtc="2024-05-15T07:56:00Z">
        <w:r w:rsidR="00980A13">
          <w:rPr>
            <w:webHidden/>
          </w:rPr>
          <w:t>26</w:t>
        </w:r>
      </w:ins>
      <w:del w:id="42" w:author="SUMMERS, Simon" w:date="2024-05-15T08:56:00Z" w16du:dateUtc="2024-05-15T07:56:00Z">
        <w:r w:rsidDel="00980A13">
          <w:rPr>
            <w:webHidden/>
          </w:rPr>
          <w:delText>28</w:delText>
        </w:r>
      </w:del>
      <w:r>
        <w:rPr>
          <w:webHidden/>
        </w:rPr>
        <w:fldChar w:fldCharType="end"/>
      </w:r>
      <w:r w:rsidRPr="001E4341">
        <w:rPr>
          <w:rStyle w:val="Hyperlink"/>
        </w:rPr>
        <w:fldChar w:fldCharType="end"/>
      </w:r>
    </w:p>
    <w:p w14:paraId="2EA563D3" w14:textId="36B5218A" w:rsidR="00127E78" w:rsidRDefault="00127E78" w:rsidP="00127E78">
      <w:pPr>
        <w:pStyle w:val="TOC1"/>
      </w:pPr>
      <w:r>
        <w:fldChar w:fldCharType="end"/>
      </w:r>
    </w:p>
    <w:p w14:paraId="19F357D1" w14:textId="77777777" w:rsidR="00127E78" w:rsidRDefault="00127E78" w:rsidP="00127E78">
      <w:pPr>
        <w:pStyle w:val="Heading1"/>
      </w:pPr>
      <w:bookmarkStart w:id="43" w:name="_Toc496535775"/>
      <w:bookmarkStart w:id="44" w:name="_Toc166587291"/>
      <w:bookmarkStart w:id="45" w:name="_Toc338168034"/>
      <w:bookmarkStart w:id="46" w:name="_Toc336504577"/>
      <w:bookmarkStart w:id="47" w:name="_Toc328122777"/>
      <w:r w:rsidRPr="000C4B06">
        <w:lastRenderedPageBreak/>
        <w:t>Version</w:t>
      </w:r>
      <w:r>
        <w:t xml:space="preserve"> history</w:t>
      </w:r>
      <w:bookmarkEnd w:id="43"/>
      <w:bookmarkEnd w:id="44"/>
    </w:p>
    <w:p w14:paraId="277CAF50" w14:textId="75A47902" w:rsidR="00127E78" w:rsidRDefault="00127E78" w:rsidP="00127E78">
      <w:r w:rsidRPr="009A3F97">
        <w:t>The version history shows wh</w:t>
      </w:r>
      <w:r>
        <w:t>en the version was released. Any</w:t>
      </w:r>
      <w:r w:rsidRPr="009A3F97">
        <w:t xml:space="preserve"> </w:t>
      </w:r>
      <w:r w:rsidR="00812F9A">
        <w:t xml:space="preserve">major </w:t>
      </w:r>
      <w:r w:rsidR="00C84F3D" w:rsidRPr="00812F9A">
        <w:t xml:space="preserve">changes from </w:t>
      </w:r>
      <w:ins w:id="48" w:author="SUMMERS, Simon" w:date="2024-04-30T11:10:00Z" w16du:dateUtc="2024-04-30T10:10:00Z">
        <w:r w:rsidR="00A9575A">
          <w:t xml:space="preserve">2023 </w:t>
        </w:r>
      </w:ins>
      <w:del w:id="49" w:author="SUMMERS, Simon" w:date="2024-04-30T11:10:00Z" w16du:dateUtc="2024-04-30T10:10:00Z">
        <w:r w:rsidR="00C84F3D" w:rsidRPr="00812F9A" w:rsidDel="00A9575A">
          <w:delText>2022</w:delText>
        </w:r>
      </w:del>
      <w:r w:rsidR="00C84F3D" w:rsidRPr="00812F9A">
        <w:t xml:space="preserve"> are</w:t>
      </w:r>
      <w:r w:rsidR="00C84F3D">
        <w:t xml:space="preserve"> </w:t>
      </w:r>
      <w:r w:rsidRPr="009A3F97">
        <w:t>conta</w:t>
      </w:r>
      <w:r w:rsidR="004A7AEA">
        <w:t xml:space="preserve">ined at the end of the document </w:t>
      </w:r>
      <w:hyperlink w:anchor="_Annex_B_-" w:history="1">
        <w:r w:rsidR="005606BF">
          <w:rPr>
            <w:rStyle w:val="Hyperlink"/>
          </w:rPr>
          <w:t>Annex B – version history</w:t>
        </w:r>
      </w:hyperlink>
    </w:p>
    <w:tbl>
      <w:tblPr>
        <w:tblStyle w:val="TableGrid"/>
        <w:tblW w:w="0" w:type="auto"/>
        <w:tblLook w:val="04A0" w:firstRow="1" w:lastRow="0" w:firstColumn="1" w:lastColumn="0" w:noHBand="0" w:noVBand="1"/>
      </w:tblPr>
      <w:tblGrid>
        <w:gridCol w:w="3162"/>
        <w:gridCol w:w="3162"/>
        <w:gridCol w:w="3162"/>
      </w:tblGrid>
      <w:tr w:rsidR="00127E78" w:rsidRPr="00BD18E2" w14:paraId="11041E39" w14:textId="77777777" w:rsidTr="00B53986">
        <w:trPr>
          <w:trHeight w:val="369"/>
          <w:tblHeader/>
        </w:trPr>
        <w:tc>
          <w:tcPr>
            <w:tcW w:w="3162" w:type="dxa"/>
            <w:shd w:val="clear" w:color="auto" w:fill="CFDCE3"/>
          </w:tcPr>
          <w:p w14:paraId="755E675A" w14:textId="77777777" w:rsidR="00127E78" w:rsidRPr="00BD18E2" w:rsidRDefault="00127E78" w:rsidP="00B53986">
            <w:pPr>
              <w:pStyle w:val="TableHeader"/>
            </w:pPr>
            <w:r w:rsidRPr="00BD18E2">
              <w:t>Version</w:t>
            </w:r>
          </w:p>
        </w:tc>
        <w:tc>
          <w:tcPr>
            <w:tcW w:w="3162" w:type="dxa"/>
            <w:shd w:val="clear" w:color="auto" w:fill="CFDCE3"/>
          </w:tcPr>
          <w:p w14:paraId="41AFD8FD" w14:textId="77777777" w:rsidR="00127E78" w:rsidRPr="00BD18E2" w:rsidRDefault="00127E78" w:rsidP="00B53986">
            <w:pPr>
              <w:pStyle w:val="TableHeader"/>
            </w:pPr>
            <w:r w:rsidRPr="00BD18E2">
              <w:t>Author</w:t>
            </w:r>
          </w:p>
        </w:tc>
        <w:tc>
          <w:tcPr>
            <w:tcW w:w="3162" w:type="dxa"/>
            <w:shd w:val="clear" w:color="auto" w:fill="CFDCE3"/>
          </w:tcPr>
          <w:p w14:paraId="12242DF7" w14:textId="77777777" w:rsidR="00127E78" w:rsidRPr="00BD18E2" w:rsidRDefault="00127E78" w:rsidP="00B53986">
            <w:pPr>
              <w:pStyle w:val="TableHeader"/>
            </w:pPr>
            <w:r w:rsidRPr="00BD18E2">
              <w:t>Date</w:t>
            </w:r>
          </w:p>
        </w:tc>
      </w:tr>
      <w:tr w:rsidR="00127E78" w:rsidRPr="000C4B06" w14:paraId="17C82EF9" w14:textId="77777777" w:rsidTr="00B53986">
        <w:trPr>
          <w:trHeight w:val="369"/>
        </w:trPr>
        <w:tc>
          <w:tcPr>
            <w:tcW w:w="3162" w:type="dxa"/>
          </w:tcPr>
          <w:p w14:paraId="66081ABD" w14:textId="77777777" w:rsidR="00127E78" w:rsidRPr="000C4B06" w:rsidRDefault="00127E78" w:rsidP="00B53986">
            <w:pPr>
              <w:pStyle w:val="TableRow"/>
            </w:pPr>
            <w:r>
              <w:t>1.0</w:t>
            </w:r>
          </w:p>
        </w:tc>
        <w:tc>
          <w:tcPr>
            <w:tcW w:w="3162" w:type="dxa"/>
          </w:tcPr>
          <w:p w14:paraId="5FF6C10A" w14:textId="77777777" w:rsidR="00127E78" w:rsidRPr="000C4B06" w:rsidRDefault="00127E78" w:rsidP="00B53986">
            <w:pPr>
              <w:pStyle w:val="TableRow"/>
            </w:pPr>
            <w:r>
              <w:t>Kirsty Knox</w:t>
            </w:r>
          </w:p>
        </w:tc>
        <w:tc>
          <w:tcPr>
            <w:tcW w:w="3162" w:type="dxa"/>
          </w:tcPr>
          <w:p w14:paraId="18588A8E" w14:textId="2C3F3461" w:rsidR="00D462EE" w:rsidRPr="000C4B06" w:rsidRDefault="00D462EE" w:rsidP="00B53986">
            <w:pPr>
              <w:pStyle w:val="TableRow"/>
            </w:pPr>
            <w:r>
              <w:t>May 2018</w:t>
            </w:r>
          </w:p>
        </w:tc>
      </w:tr>
      <w:tr w:rsidR="00D462EE" w:rsidRPr="000C4B06" w14:paraId="4CFBF362" w14:textId="77777777" w:rsidTr="00B53986">
        <w:trPr>
          <w:trHeight w:val="369"/>
        </w:trPr>
        <w:tc>
          <w:tcPr>
            <w:tcW w:w="3162" w:type="dxa"/>
          </w:tcPr>
          <w:p w14:paraId="1761A358" w14:textId="6660E2A1" w:rsidR="00D462EE" w:rsidRDefault="00D462EE" w:rsidP="00B53986">
            <w:pPr>
              <w:pStyle w:val="TableRow"/>
            </w:pPr>
            <w:r>
              <w:t>1.1</w:t>
            </w:r>
          </w:p>
        </w:tc>
        <w:tc>
          <w:tcPr>
            <w:tcW w:w="3162" w:type="dxa"/>
          </w:tcPr>
          <w:p w14:paraId="17C41F3E" w14:textId="3132A3C8" w:rsidR="00D462EE" w:rsidRDefault="00D462EE" w:rsidP="00B53986">
            <w:pPr>
              <w:pStyle w:val="TableRow"/>
            </w:pPr>
            <w:r>
              <w:t>Kirsty Knox</w:t>
            </w:r>
          </w:p>
        </w:tc>
        <w:tc>
          <w:tcPr>
            <w:tcW w:w="3162" w:type="dxa"/>
          </w:tcPr>
          <w:p w14:paraId="59EF50CF" w14:textId="3C6BCF35" w:rsidR="00D462EE" w:rsidRDefault="00292A01" w:rsidP="00B53986">
            <w:pPr>
              <w:pStyle w:val="TableRow"/>
            </w:pPr>
            <w:r>
              <w:t>August</w:t>
            </w:r>
            <w:r w:rsidR="00D462EE">
              <w:t xml:space="preserve"> 2019</w:t>
            </w:r>
          </w:p>
        </w:tc>
      </w:tr>
      <w:tr w:rsidR="004B7FD4" w:rsidRPr="000C4B06" w14:paraId="14FD9215" w14:textId="77777777" w:rsidTr="00B53986">
        <w:trPr>
          <w:trHeight w:val="369"/>
        </w:trPr>
        <w:tc>
          <w:tcPr>
            <w:tcW w:w="3162" w:type="dxa"/>
          </w:tcPr>
          <w:p w14:paraId="04B6DDD9" w14:textId="58E48E66" w:rsidR="004B7FD4" w:rsidRDefault="004B7FD4" w:rsidP="00B53986">
            <w:pPr>
              <w:pStyle w:val="TableRow"/>
            </w:pPr>
            <w:r>
              <w:t>1.2</w:t>
            </w:r>
          </w:p>
        </w:tc>
        <w:tc>
          <w:tcPr>
            <w:tcW w:w="3162" w:type="dxa"/>
          </w:tcPr>
          <w:p w14:paraId="766972D8" w14:textId="3C9067DD" w:rsidR="004B7FD4" w:rsidRDefault="004B7FD4" w:rsidP="00B53986">
            <w:pPr>
              <w:pStyle w:val="TableRow"/>
            </w:pPr>
            <w:r>
              <w:t>Kirsty Knox</w:t>
            </w:r>
          </w:p>
        </w:tc>
        <w:tc>
          <w:tcPr>
            <w:tcW w:w="3162" w:type="dxa"/>
          </w:tcPr>
          <w:p w14:paraId="4667BE55" w14:textId="2175A7F2" w:rsidR="004B7FD4" w:rsidRDefault="004B7FD4" w:rsidP="00B53986">
            <w:pPr>
              <w:pStyle w:val="TableRow"/>
            </w:pPr>
            <w:r>
              <w:t>August 2020</w:t>
            </w:r>
          </w:p>
        </w:tc>
      </w:tr>
      <w:tr w:rsidR="008E1252" w:rsidRPr="000C4B06" w14:paraId="5836510B" w14:textId="77777777" w:rsidTr="00B53986">
        <w:trPr>
          <w:trHeight w:val="369"/>
        </w:trPr>
        <w:tc>
          <w:tcPr>
            <w:tcW w:w="3162" w:type="dxa"/>
          </w:tcPr>
          <w:p w14:paraId="754FF8BD" w14:textId="0B073957" w:rsidR="008E1252" w:rsidRDefault="008E1252" w:rsidP="00B53986">
            <w:pPr>
              <w:pStyle w:val="TableRow"/>
            </w:pPr>
            <w:r>
              <w:t>1.3</w:t>
            </w:r>
          </w:p>
        </w:tc>
        <w:tc>
          <w:tcPr>
            <w:tcW w:w="3162" w:type="dxa"/>
          </w:tcPr>
          <w:p w14:paraId="18066B04" w14:textId="3A64E39E" w:rsidR="008E1252" w:rsidRDefault="008E1252" w:rsidP="00B53986">
            <w:pPr>
              <w:pStyle w:val="TableRow"/>
            </w:pPr>
            <w:r>
              <w:t>Kirsty Knox</w:t>
            </w:r>
          </w:p>
        </w:tc>
        <w:tc>
          <w:tcPr>
            <w:tcW w:w="3162" w:type="dxa"/>
          </w:tcPr>
          <w:p w14:paraId="494431C6" w14:textId="611E15A0" w:rsidR="008E1252" w:rsidRDefault="009A36A7" w:rsidP="00B53986">
            <w:pPr>
              <w:pStyle w:val="TableRow"/>
            </w:pPr>
            <w:r>
              <w:t>November 2021</w:t>
            </w:r>
          </w:p>
        </w:tc>
      </w:tr>
      <w:tr w:rsidR="00991398" w:rsidRPr="000C4B06" w14:paraId="4FFD42CA" w14:textId="77777777" w:rsidTr="00B53986">
        <w:trPr>
          <w:trHeight w:val="369"/>
        </w:trPr>
        <w:tc>
          <w:tcPr>
            <w:tcW w:w="3162" w:type="dxa"/>
          </w:tcPr>
          <w:p w14:paraId="3F1E7976" w14:textId="500F93A6" w:rsidR="00991398" w:rsidRDefault="00991398" w:rsidP="00B53986">
            <w:pPr>
              <w:pStyle w:val="TableRow"/>
            </w:pPr>
            <w:r>
              <w:t>1.4</w:t>
            </w:r>
          </w:p>
        </w:tc>
        <w:tc>
          <w:tcPr>
            <w:tcW w:w="3162" w:type="dxa"/>
          </w:tcPr>
          <w:p w14:paraId="0F266C07" w14:textId="5AE1DFC1" w:rsidR="00991398" w:rsidRDefault="00991398" w:rsidP="00B53986">
            <w:pPr>
              <w:pStyle w:val="TableRow"/>
            </w:pPr>
            <w:r>
              <w:t>Alan Brooks</w:t>
            </w:r>
          </w:p>
        </w:tc>
        <w:tc>
          <w:tcPr>
            <w:tcW w:w="3162" w:type="dxa"/>
          </w:tcPr>
          <w:p w14:paraId="500AF8F2" w14:textId="749FE5A3" w:rsidR="00991398" w:rsidRDefault="00CB71A6" w:rsidP="00B53986">
            <w:pPr>
              <w:pStyle w:val="TableRow"/>
            </w:pPr>
            <w:r>
              <w:t>September</w:t>
            </w:r>
            <w:r w:rsidR="00991398">
              <w:t xml:space="preserve"> 2022</w:t>
            </w:r>
          </w:p>
        </w:tc>
      </w:tr>
      <w:tr w:rsidR="004F16CC" w:rsidRPr="000C4B06" w14:paraId="04AD00A4" w14:textId="77777777" w:rsidTr="00B53986">
        <w:trPr>
          <w:trHeight w:val="369"/>
        </w:trPr>
        <w:tc>
          <w:tcPr>
            <w:tcW w:w="3162" w:type="dxa"/>
          </w:tcPr>
          <w:p w14:paraId="2D87054C" w14:textId="4491B662" w:rsidR="004F16CC" w:rsidRDefault="004F16CC" w:rsidP="00B53986">
            <w:pPr>
              <w:pStyle w:val="TableRow"/>
            </w:pPr>
            <w:r>
              <w:t>1.5</w:t>
            </w:r>
          </w:p>
        </w:tc>
        <w:tc>
          <w:tcPr>
            <w:tcW w:w="3162" w:type="dxa"/>
          </w:tcPr>
          <w:p w14:paraId="2FE2EE9B" w14:textId="276B3F5B" w:rsidR="004F16CC" w:rsidRDefault="004F16CC" w:rsidP="00B53986">
            <w:pPr>
              <w:pStyle w:val="TableRow"/>
            </w:pPr>
            <w:r>
              <w:t>Alan Brooks</w:t>
            </w:r>
          </w:p>
        </w:tc>
        <w:tc>
          <w:tcPr>
            <w:tcW w:w="3162" w:type="dxa"/>
          </w:tcPr>
          <w:p w14:paraId="2FE87A6A" w14:textId="061E1B5D" w:rsidR="004F16CC" w:rsidRDefault="004F16CC" w:rsidP="00B53986">
            <w:pPr>
              <w:pStyle w:val="TableRow"/>
            </w:pPr>
            <w:r>
              <w:t>May 2023</w:t>
            </w:r>
          </w:p>
        </w:tc>
      </w:tr>
      <w:tr w:rsidR="006111B8" w:rsidRPr="000C4B06" w14:paraId="087241D1" w14:textId="77777777" w:rsidTr="00B53986">
        <w:trPr>
          <w:trHeight w:val="369"/>
        </w:trPr>
        <w:tc>
          <w:tcPr>
            <w:tcW w:w="3162" w:type="dxa"/>
          </w:tcPr>
          <w:p w14:paraId="5B20D7AA" w14:textId="06B7EC61" w:rsidR="006111B8" w:rsidRDefault="006111B8" w:rsidP="00B53986">
            <w:pPr>
              <w:pStyle w:val="TableRow"/>
            </w:pPr>
            <w:r>
              <w:t>1.6</w:t>
            </w:r>
          </w:p>
        </w:tc>
        <w:tc>
          <w:tcPr>
            <w:tcW w:w="3162" w:type="dxa"/>
          </w:tcPr>
          <w:p w14:paraId="15FE8767" w14:textId="6F1DB185" w:rsidR="006111B8" w:rsidRDefault="006111B8" w:rsidP="00B53986">
            <w:pPr>
              <w:pStyle w:val="TableRow"/>
            </w:pPr>
            <w:r>
              <w:t>Simon Summers</w:t>
            </w:r>
          </w:p>
        </w:tc>
        <w:tc>
          <w:tcPr>
            <w:tcW w:w="3162" w:type="dxa"/>
          </w:tcPr>
          <w:p w14:paraId="609D2A72" w14:textId="401F2270" w:rsidR="006111B8" w:rsidRDefault="006111B8" w:rsidP="00B53986">
            <w:pPr>
              <w:pStyle w:val="TableRow"/>
            </w:pPr>
            <w:r>
              <w:t>October 2023</w:t>
            </w:r>
          </w:p>
        </w:tc>
      </w:tr>
      <w:tr w:rsidR="00DE70C6" w:rsidRPr="000C4B06" w14:paraId="0546352F" w14:textId="77777777" w:rsidTr="00B53986">
        <w:trPr>
          <w:trHeight w:val="369"/>
          <w:ins w:id="50" w:author="SUMMERS, Simon" w:date="2024-04-30T09:01:00Z"/>
        </w:trPr>
        <w:tc>
          <w:tcPr>
            <w:tcW w:w="3162" w:type="dxa"/>
          </w:tcPr>
          <w:p w14:paraId="5B65938C" w14:textId="444CD549" w:rsidR="00DE70C6" w:rsidRDefault="00DE70C6" w:rsidP="00B53986">
            <w:pPr>
              <w:pStyle w:val="TableRow"/>
              <w:rPr>
                <w:ins w:id="51" w:author="SUMMERS, Simon" w:date="2024-04-30T09:01:00Z" w16du:dateUtc="2024-04-30T08:01:00Z"/>
              </w:rPr>
            </w:pPr>
            <w:ins w:id="52" w:author="SUMMERS, Simon" w:date="2024-04-30T09:02:00Z" w16du:dateUtc="2024-04-30T08:02:00Z">
              <w:r>
                <w:t>1.7</w:t>
              </w:r>
            </w:ins>
          </w:p>
        </w:tc>
        <w:tc>
          <w:tcPr>
            <w:tcW w:w="3162" w:type="dxa"/>
          </w:tcPr>
          <w:p w14:paraId="62DA3660" w14:textId="736300A8" w:rsidR="00DE70C6" w:rsidRDefault="00DE70C6" w:rsidP="00B53986">
            <w:pPr>
              <w:pStyle w:val="TableRow"/>
              <w:rPr>
                <w:ins w:id="53" w:author="SUMMERS, Simon" w:date="2024-04-30T09:01:00Z" w16du:dateUtc="2024-04-30T08:01:00Z"/>
              </w:rPr>
            </w:pPr>
            <w:ins w:id="54" w:author="SUMMERS, Simon" w:date="2024-04-30T09:02:00Z" w16du:dateUtc="2024-04-30T08:02:00Z">
              <w:r>
                <w:t>Simon Summers</w:t>
              </w:r>
            </w:ins>
          </w:p>
        </w:tc>
        <w:tc>
          <w:tcPr>
            <w:tcW w:w="3162" w:type="dxa"/>
          </w:tcPr>
          <w:p w14:paraId="6864FCE1" w14:textId="2532BBA8" w:rsidR="00DE70C6" w:rsidRDefault="00DE70C6" w:rsidP="00B53986">
            <w:pPr>
              <w:pStyle w:val="TableRow"/>
              <w:rPr>
                <w:ins w:id="55" w:author="SUMMERS, Simon" w:date="2024-04-30T09:01:00Z" w16du:dateUtc="2024-04-30T08:01:00Z"/>
              </w:rPr>
            </w:pPr>
            <w:ins w:id="56" w:author="SUMMERS, Simon" w:date="2024-04-30T09:02:00Z" w16du:dateUtc="2024-04-30T08:02:00Z">
              <w:r>
                <w:t>May 2024</w:t>
              </w:r>
            </w:ins>
          </w:p>
        </w:tc>
      </w:tr>
    </w:tbl>
    <w:p w14:paraId="0EAF5BDD" w14:textId="77777777" w:rsidR="00127E78" w:rsidRDefault="00127E78" w:rsidP="00127E78"/>
    <w:p w14:paraId="7863D4C5" w14:textId="77777777" w:rsidR="00127E78" w:rsidRDefault="00127E78" w:rsidP="007E4438">
      <w:pPr>
        <w:pStyle w:val="Heading1"/>
        <w:spacing w:after="0" w:line="288" w:lineRule="auto"/>
      </w:pPr>
      <w:bookmarkStart w:id="57" w:name="_Toc166587292"/>
      <w:r>
        <w:lastRenderedPageBreak/>
        <w:t>Summary</w:t>
      </w:r>
      <w:bookmarkStart w:id="58" w:name="_Toc338168035"/>
      <w:bookmarkEnd w:id="45"/>
      <w:bookmarkEnd w:id="57"/>
    </w:p>
    <w:p w14:paraId="6BD95435" w14:textId="77777777" w:rsidR="007E4438" w:rsidRPr="007E4438" w:rsidRDefault="007E4438" w:rsidP="00806D1A"/>
    <w:p w14:paraId="0717FA2D" w14:textId="77777777" w:rsidR="007E4438" w:rsidRDefault="00127E78" w:rsidP="007E4438">
      <w:pPr>
        <w:spacing w:after="0"/>
      </w:pPr>
      <w:r w:rsidRPr="00CF1F39">
        <w:t xml:space="preserve">This document </w:t>
      </w:r>
      <w:r>
        <w:t>explains the importance of using</w:t>
      </w:r>
      <w:r w:rsidRPr="00CF1F39">
        <w:t xml:space="preserve"> </w:t>
      </w:r>
      <w:r>
        <w:t>a</w:t>
      </w:r>
      <w:r w:rsidRPr="00CF1F39">
        <w:t xml:space="preserve"> privacy notice to educational establishments and local authorities</w:t>
      </w:r>
      <w:r>
        <w:t>. It</w:t>
      </w:r>
      <w:r w:rsidRPr="00CF1F39">
        <w:t xml:space="preserve"> </w:t>
      </w:r>
      <w:r>
        <w:t xml:space="preserve">contains information to explain what a privacy notice is, when it should be issued and what </w:t>
      </w:r>
      <w:r w:rsidR="00BE1468">
        <w:t>information</w:t>
      </w:r>
      <w:r>
        <w:t xml:space="preserve"> we would expect it to contain.</w:t>
      </w:r>
    </w:p>
    <w:p w14:paraId="28E67F35" w14:textId="784841FA" w:rsidR="00127E78" w:rsidRDefault="00127E78" w:rsidP="00806D1A">
      <w:pPr>
        <w:spacing w:after="0"/>
      </w:pPr>
      <w:r>
        <w:t xml:space="preserve"> </w:t>
      </w:r>
      <w:r w:rsidRPr="00CF1F39">
        <w:t xml:space="preserve"> </w:t>
      </w:r>
    </w:p>
    <w:p w14:paraId="2DAACEA0" w14:textId="77777777" w:rsidR="00EA0A56" w:rsidRDefault="00EA0A56" w:rsidP="007E4438">
      <w:pPr>
        <w:spacing w:after="0"/>
        <w:rPr>
          <w:b/>
          <w:bCs/>
        </w:rPr>
      </w:pPr>
      <w:r>
        <w:rPr>
          <w:sz w:val="23"/>
          <w:szCs w:val="23"/>
        </w:rPr>
        <w:t xml:space="preserve">It is important to note that this document provides tips and guidance only. </w:t>
      </w:r>
      <w:r w:rsidRPr="00C85256">
        <w:rPr>
          <w:b/>
          <w:bCs/>
        </w:rPr>
        <w:t xml:space="preserve">It does not constitute formal legal guidance, a school </w:t>
      </w:r>
      <w:r>
        <w:rPr>
          <w:b/>
          <w:bCs/>
        </w:rPr>
        <w:t xml:space="preserve">/ local authority </w:t>
      </w:r>
      <w:r w:rsidRPr="00C85256">
        <w:rPr>
          <w:b/>
          <w:bCs/>
        </w:rPr>
        <w:t>is ultimately responsible for its own data protection procedures and compliance with legislation.</w:t>
      </w:r>
    </w:p>
    <w:p w14:paraId="3455D8A4" w14:textId="77777777" w:rsidR="007E4438" w:rsidRDefault="007E4438" w:rsidP="00806D1A">
      <w:pPr>
        <w:spacing w:after="0"/>
        <w:rPr>
          <w:b/>
          <w:bCs/>
        </w:rPr>
      </w:pPr>
    </w:p>
    <w:p w14:paraId="0CC596B6" w14:textId="7530BE9B" w:rsidR="00127E78" w:rsidRDefault="00127E78" w:rsidP="007E4438">
      <w:pPr>
        <w:spacing w:after="0"/>
        <w:rPr>
          <w:lang w:val="en"/>
        </w:rPr>
      </w:pPr>
      <w:r>
        <w:t>A</w:t>
      </w:r>
      <w:r w:rsidRPr="006C46EB">
        <w:t xml:space="preserve">s you will process </w:t>
      </w:r>
      <w:r w:rsidR="00BE1468">
        <w:t xml:space="preserve">personal </w:t>
      </w:r>
      <w:r w:rsidRPr="006C46EB">
        <w:t xml:space="preserve">data </w:t>
      </w:r>
      <w:r w:rsidR="00BE1468">
        <w:t>(</w:t>
      </w:r>
      <w:r w:rsidR="00BE1468" w:rsidRPr="00BE1468">
        <w:t>personal data is all the data that relates to an identified or identifiable living individual</w:t>
      </w:r>
      <w:r w:rsidR="00BE1468">
        <w:t xml:space="preserve">) </w:t>
      </w:r>
      <w:r w:rsidRPr="006C46EB">
        <w:t xml:space="preserve">that isn’t solely for use within </w:t>
      </w:r>
      <w:r w:rsidR="000764B2">
        <w:t>the D</w:t>
      </w:r>
      <w:r w:rsidRPr="006C46EB">
        <w:t>epartment</w:t>
      </w:r>
      <w:r w:rsidR="000764B2">
        <w:t xml:space="preserve"> for Education (DfE)</w:t>
      </w:r>
      <w:r w:rsidRPr="006C46EB">
        <w:t xml:space="preserve"> data collections</w:t>
      </w:r>
      <w:r>
        <w:t>,</w:t>
      </w:r>
      <w:r w:rsidRPr="006C46EB">
        <w:t xml:space="preserve"> </w:t>
      </w:r>
      <w:r>
        <w:t xml:space="preserve">this information </w:t>
      </w:r>
      <w:r w:rsidRPr="00B935C9">
        <w:rPr>
          <w:b/>
          <w:bCs/>
        </w:rPr>
        <w:t xml:space="preserve">must </w:t>
      </w:r>
      <w:r w:rsidRPr="00CF1F39">
        <w:t xml:space="preserve">be expanded </w:t>
      </w:r>
      <w:r>
        <w:rPr>
          <w:lang w:val="en"/>
        </w:rPr>
        <w:t>and amended to reflect local needs and circumstances.</w:t>
      </w:r>
    </w:p>
    <w:p w14:paraId="13FDA64E" w14:textId="77777777" w:rsidR="007E4438" w:rsidRDefault="007E4438" w:rsidP="00806D1A">
      <w:pPr>
        <w:spacing w:after="0"/>
        <w:rPr>
          <w:lang w:val="en"/>
        </w:rPr>
      </w:pPr>
    </w:p>
    <w:p w14:paraId="3FC30A14" w14:textId="77777777" w:rsidR="00D54DF9" w:rsidRDefault="00127E78" w:rsidP="007E4438">
      <w:pPr>
        <w:spacing w:after="0"/>
        <w:rPr>
          <w:lang w:val="en"/>
        </w:rPr>
      </w:pPr>
      <w:r>
        <w:rPr>
          <w:lang w:val="en"/>
        </w:rPr>
        <w:t xml:space="preserve">An example school’s pupil privacy notice is provided at </w:t>
      </w:r>
      <w:hyperlink w:anchor="_Annex_A_–_1" w:history="1">
        <w:r w:rsidRPr="004074E9">
          <w:rPr>
            <w:rStyle w:val="Hyperlink"/>
            <w:rFonts w:cs="Arial"/>
          </w:rPr>
          <w:t>Annex A</w:t>
        </w:r>
      </w:hyperlink>
      <w:r>
        <w:rPr>
          <w:lang w:val="en"/>
        </w:rPr>
        <w:t xml:space="preserve">. </w:t>
      </w:r>
      <w:r w:rsidRPr="00127E78">
        <w:rPr>
          <w:b/>
          <w:lang w:val="en"/>
        </w:rPr>
        <w:t xml:space="preserve">Please </w:t>
      </w:r>
      <w:r w:rsidR="006D7F46" w:rsidRPr="00127E78">
        <w:rPr>
          <w:b/>
          <w:lang w:val="en"/>
        </w:rPr>
        <w:t>note</w:t>
      </w:r>
      <w:r>
        <w:rPr>
          <w:lang w:val="en"/>
        </w:rPr>
        <w:t xml:space="preserve"> this is only an example and, as such, is NOT exhaustive and MUST be reviewed and amended to reflect the type of school and to meet local circumstances.</w:t>
      </w:r>
      <w:r w:rsidR="00D54DF9">
        <w:rPr>
          <w:lang w:val="en"/>
        </w:rPr>
        <w:t xml:space="preserve"> </w:t>
      </w:r>
    </w:p>
    <w:p w14:paraId="1770DC15" w14:textId="77777777" w:rsidR="007E4438" w:rsidRDefault="007E4438" w:rsidP="00806D1A">
      <w:pPr>
        <w:spacing w:after="0"/>
        <w:rPr>
          <w:lang w:val="en"/>
        </w:rPr>
      </w:pPr>
    </w:p>
    <w:p w14:paraId="13337BA4" w14:textId="5598DC49" w:rsidR="00127E78" w:rsidRDefault="00D54DF9" w:rsidP="00806D1A">
      <w:pPr>
        <w:spacing w:after="0"/>
        <w:rPr>
          <w:lang w:val="en"/>
        </w:rPr>
      </w:pPr>
      <w:r w:rsidRPr="00812F9A">
        <w:rPr>
          <w:lang w:val="en"/>
        </w:rPr>
        <w:t xml:space="preserve">A set of </w:t>
      </w:r>
      <w:hyperlink r:id="rId14" w:history="1">
        <w:r w:rsidRPr="00812F9A">
          <w:rPr>
            <w:rStyle w:val="Hyperlink"/>
          </w:rPr>
          <w:t>privacy notice model documents</w:t>
        </w:r>
      </w:hyperlink>
      <w:r w:rsidRPr="00812F9A">
        <w:rPr>
          <w:lang w:val="en"/>
        </w:rPr>
        <w:t xml:space="preserve"> may also be found on GOV.UK. Please note these templates are also suggestions and must be reviewed and amended to reflect the type of institution and local circumstances.</w:t>
      </w:r>
      <w:r>
        <w:rPr>
          <w:lang w:val="en"/>
        </w:rPr>
        <w:t xml:space="preserve"> </w:t>
      </w:r>
    </w:p>
    <w:p w14:paraId="391B0CE8" w14:textId="77777777" w:rsidR="00C85256" w:rsidRDefault="00C85256" w:rsidP="00034B4C">
      <w:pPr>
        <w:rPr>
          <w:lang w:val="en"/>
        </w:rPr>
      </w:pPr>
    </w:p>
    <w:p w14:paraId="5DCB0150" w14:textId="77777777" w:rsidR="00127E78" w:rsidRPr="00957579" w:rsidRDefault="00127E78" w:rsidP="00683FC7">
      <w:pPr>
        <w:pStyle w:val="Heading1"/>
        <w:numPr>
          <w:ilvl w:val="0"/>
          <w:numId w:val="3"/>
        </w:numPr>
        <w:spacing w:after="0" w:line="288" w:lineRule="auto"/>
        <w:ind w:hanging="758"/>
      </w:pPr>
      <w:bookmarkStart w:id="59" w:name="_Toc338168036"/>
      <w:bookmarkStart w:id="60" w:name="_Toc166587293"/>
      <w:bookmarkEnd w:id="46"/>
      <w:bookmarkEnd w:id="47"/>
      <w:bookmarkEnd w:id="58"/>
      <w:bookmarkEnd w:id="59"/>
      <w:r w:rsidRPr="00957579">
        <w:lastRenderedPageBreak/>
        <w:t>The purpose of a Privacy Notice</w:t>
      </w:r>
      <w:bookmarkEnd w:id="60"/>
      <w:r w:rsidRPr="00957579">
        <w:t xml:space="preserve"> </w:t>
      </w:r>
    </w:p>
    <w:p w14:paraId="676487B7" w14:textId="2760C798" w:rsidR="00127E78" w:rsidRDefault="00B3068B" w:rsidP="00683FC7">
      <w:pPr>
        <w:overflowPunct w:val="0"/>
        <w:autoSpaceDE w:val="0"/>
        <w:autoSpaceDN w:val="0"/>
        <w:spacing w:after="0"/>
        <w:textAlignment w:val="baseline"/>
        <w:rPr>
          <w:rFonts w:cs="Arial"/>
        </w:rPr>
      </w:pPr>
      <w:r>
        <w:rPr>
          <w:rFonts w:cs="Arial"/>
        </w:rPr>
        <w:t>The Data Protection Act (201</w:t>
      </w:r>
      <w:r w:rsidR="00133914">
        <w:rPr>
          <w:rFonts w:cs="Arial"/>
        </w:rPr>
        <w:t>8</w:t>
      </w:r>
      <w:r>
        <w:rPr>
          <w:rFonts w:cs="Arial"/>
        </w:rPr>
        <w:t xml:space="preserve">) sets out in UK law the legal framework with which education settings and local authorities must comply when they process the personal data. </w:t>
      </w:r>
      <w:r>
        <w:rPr>
          <w:rFonts w:cs="Arial"/>
        </w:rPr>
        <w:br/>
      </w:r>
      <w:r>
        <w:rPr>
          <w:rFonts w:cs="Arial"/>
        </w:rPr>
        <w:br/>
      </w:r>
      <w:r w:rsidR="00127E78">
        <w:rPr>
          <w:rFonts w:cs="Arial"/>
        </w:rPr>
        <w:t xml:space="preserve">Providing accessible information to individuals about the use of </w:t>
      </w:r>
      <w:r>
        <w:rPr>
          <w:rFonts w:cs="Arial"/>
        </w:rPr>
        <w:t xml:space="preserve">their </w:t>
      </w:r>
      <w:r w:rsidR="00127E78">
        <w:rPr>
          <w:rFonts w:cs="Arial"/>
        </w:rPr>
        <w:t>personal information (data) is a key element of</w:t>
      </w:r>
      <w:r>
        <w:rPr>
          <w:rFonts w:cs="Arial"/>
        </w:rPr>
        <w:t xml:space="preserve"> their legal right to transparency as set out in the </w:t>
      </w:r>
      <w:r w:rsidR="008E1252">
        <w:rPr>
          <w:rFonts w:cs="Arial"/>
        </w:rPr>
        <w:t xml:space="preserve">UK </w:t>
      </w:r>
      <w:r w:rsidR="004C7C65">
        <w:rPr>
          <w:rFonts w:cs="Arial"/>
        </w:rPr>
        <w:t xml:space="preserve">General Data Protection Regulation (UK </w:t>
      </w:r>
      <w:r w:rsidR="00127E78">
        <w:rPr>
          <w:rFonts w:cs="Arial"/>
        </w:rPr>
        <w:t>GDPR</w:t>
      </w:r>
      <w:r w:rsidR="004C7C65">
        <w:rPr>
          <w:rFonts w:cs="Arial"/>
        </w:rPr>
        <w:t>)</w:t>
      </w:r>
      <w:r w:rsidR="007F22B4">
        <w:rPr>
          <w:rFonts w:cs="Arial"/>
        </w:rPr>
        <w:t>.</w:t>
      </w:r>
      <w:r w:rsidR="000D3736">
        <w:rPr>
          <w:rFonts w:cs="Arial"/>
        </w:rPr>
        <w:t xml:space="preserve"> </w:t>
      </w:r>
      <w:r>
        <w:rPr>
          <w:rFonts w:cs="Arial"/>
        </w:rPr>
        <w:t xml:space="preserve">Data Controllers and Data Processors are responsible for </w:t>
      </w:r>
      <w:r w:rsidRPr="00812F9A">
        <w:rPr>
          <w:rFonts w:cs="Arial"/>
        </w:rPr>
        <w:t>provid</w:t>
      </w:r>
      <w:r w:rsidR="009D1607" w:rsidRPr="00812F9A">
        <w:rPr>
          <w:rFonts w:cs="Arial"/>
        </w:rPr>
        <w:t>ing</w:t>
      </w:r>
      <w:r w:rsidRPr="00812F9A">
        <w:rPr>
          <w:rFonts w:cs="Arial"/>
        </w:rPr>
        <w:t xml:space="preserve"> t</w:t>
      </w:r>
      <w:r w:rsidR="00D261EA" w:rsidRPr="00812F9A">
        <w:rPr>
          <w:rFonts w:cs="Arial"/>
        </w:rPr>
        <w:t>his information</w:t>
      </w:r>
      <w:r w:rsidR="00D261EA">
        <w:rPr>
          <w:rFonts w:cs="Arial"/>
        </w:rPr>
        <w:t xml:space="preserve"> and a</w:t>
      </w:r>
      <w:r w:rsidR="00127E78">
        <w:rPr>
          <w:rFonts w:cs="Arial"/>
        </w:rPr>
        <w:t xml:space="preserve">ll education settings and local authorities are </w:t>
      </w:r>
      <w:r>
        <w:rPr>
          <w:rFonts w:cs="Arial"/>
        </w:rPr>
        <w:t xml:space="preserve">classed as </w:t>
      </w:r>
      <w:r w:rsidR="00127E78">
        <w:rPr>
          <w:rFonts w:cs="Arial"/>
        </w:rPr>
        <w:t xml:space="preserve">data controllers and </w:t>
      </w:r>
      <w:r w:rsidR="009D40FD">
        <w:rPr>
          <w:rFonts w:cs="Arial"/>
        </w:rPr>
        <w:t>may als</w:t>
      </w:r>
      <w:r>
        <w:rPr>
          <w:rFonts w:cs="Arial"/>
        </w:rPr>
        <w:t xml:space="preserve">o be </w:t>
      </w:r>
      <w:r w:rsidR="00127E78">
        <w:rPr>
          <w:rFonts w:cs="Arial"/>
        </w:rPr>
        <w:t>data processors in their own right and, as such, they have a duty to inform pupils, staff and parents</w:t>
      </w:r>
      <w:r>
        <w:rPr>
          <w:rFonts w:cs="Arial"/>
        </w:rPr>
        <w:t xml:space="preserve"> (known as Data Subjects) on</w:t>
      </w:r>
      <w:r w:rsidR="00127E78">
        <w:rPr>
          <w:rFonts w:cs="Arial"/>
        </w:rPr>
        <w:t xml:space="preserve"> how they process the data that is within their control. </w:t>
      </w:r>
    </w:p>
    <w:p w14:paraId="67D5B38F" w14:textId="77777777" w:rsidR="007E4438" w:rsidRDefault="007E4438" w:rsidP="00B161A0">
      <w:pPr>
        <w:overflowPunct w:val="0"/>
        <w:autoSpaceDE w:val="0"/>
        <w:autoSpaceDN w:val="0"/>
        <w:spacing w:after="0"/>
        <w:textAlignment w:val="baseline"/>
        <w:rPr>
          <w:rFonts w:cs="Arial"/>
        </w:rPr>
      </w:pPr>
    </w:p>
    <w:p w14:paraId="61AC5AA6" w14:textId="3AF2B834" w:rsidR="00280F6E" w:rsidRDefault="00280F6E" w:rsidP="00683FC7">
      <w:pPr>
        <w:overflowPunct w:val="0"/>
        <w:autoSpaceDE w:val="0"/>
        <w:autoSpaceDN w:val="0"/>
        <w:spacing w:after="0"/>
        <w:textAlignment w:val="baseline"/>
        <w:rPr>
          <w:rFonts w:cs="Arial"/>
        </w:rPr>
      </w:pPr>
      <w:r>
        <w:rPr>
          <w:rFonts w:cs="Arial"/>
        </w:rPr>
        <w:t>Definitions</w:t>
      </w:r>
      <w:r w:rsidR="00683FC7">
        <w:rPr>
          <w:rFonts w:cs="Arial"/>
        </w:rPr>
        <w:t>:</w:t>
      </w:r>
    </w:p>
    <w:p w14:paraId="26F02B26" w14:textId="0F80B96B" w:rsidR="007E4438" w:rsidRPr="00DD00E8" w:rsidRDefault="00C85256" w:rsidP="00683FC7">
      <w:pPr>
        <w:pStyle w:val="ListParagraph"/>
        <w:numPr>
          <w:ilvl w:val="0"/>
          <w:numId w:val="21"/>
        </w:numPr>
        <w:spacing w:after="0"/>
        <w:rPr>
          <w:bCs/>
        </w:rPr>
      </w:pPr>
      <w:r w:rsidRPr="00CB01D8">
        <w:rPr>
          <w:bCs/>
        </w:rPr>
        <w:t xml:space="preserve">Data controller - The organisation who (either alone or in common with other people) determine the purpose for which, and the </w:t>
      </w:r>
      <w:r w:rsidR="006D7F46" w:rsidRPr="00CB01D8">
        <w:rPr>
          <w:bCs/>
        </w:rPr>
        <w:t>way</w:t>
      </w:r>
      <w:r w:rsidRPr="00CB01D8">
        <w:rPr>
          <w:bCs/>
        </w:rPr>
        <w:t xml:space="preserve"> data are processed</w:t>
      </w:r>
      <w:r w:rsidR="00D629C5">
        <w:rPr>
          <w:bCs/>
        </w:rPr>
        <w:t>.</w:t>
      </w:r>
    </w:p>
    <w:p w14:paraId="119917B7" w14:textId="4DEEF58C" w:rsidR="007E4438" w:rsidRPr="00DD00E8" w:rsidRDefault="00C85256" w:rsidP="00683FC7">
      <w:pPr>
        <w:pStyle w:val="ListParagraph"/>
        <w:numPr>
          <w:ilvl w:val="0"/>
          <w:numId w:val="21"/>
        </w:numPr>
        <w:overflowPunct w:val="0"/>
        <w:autoSpaceDE w:val="0"/>
        <w:autoSpaceDN w:val="0"/>
        <w:spacing w:after="0"/>
        <w:textAlignment w:val="baseline"/>
        <w:rPr>
          <w:rFonts w:cs="Arial"/>
        </w:rPr>
      </w:pPr>
      <w:r w:rsidRPr="00CB01D8">
        <w:rPr>
          <w:rFonts w:cs="Arial"/>
        </w:rPr>
        <w:t>Data Processor - A person or organisation who process</w:t>
      </w:r>
      <w:r w:rsidR="00861271">
        <w:rPr>
          <w:rFonts w:cs="Arial"/>
        </w:rPr>
        <w:t>es</w:t>
      </w:r>
      <w:r w:rsidRPr="00CB01D8">
        <w:rPr>
          <w:rFonts w:cs="Arial"/>
        </w:rPr>
        <w:t xml:space="preserve"> data on behalf of and on the orders of a controller</w:t>
      </w:r>
      <w:r w:rsidR="00861271">
        <w:rPr>
          <w:rFonts w:cs="Arial"/>
        </w:rPr>
        <w:t>.</w:t>
      </w:r>
    </w:p>
    <w:p w14:paraId="6054A048" w14:textId="56501B6C" w:rsidR="007E4438" w:rsidRPr="00DD00E8" w:rsidRDefault="00B3068B" w:rsidP="00683FC7">
      <w:pPr>
        <w:pStyle w:val="ListParagraph"/>
        <w:numPr>
          <w:ilvl w:val="0"/>
          <w:numId w:val="21"/>
        </w:numPr>
        <w:overflowPunct w:val="0"/>
        <w:autoSpaceDE w:val="0"/>
        <w:autoSpaceDN w:val="0"/>
        <w:spacing w:after="0"/>
        <w:textAlignment w:val="baseline"/>
        <w:rPr>
          <w:rFonts w:cs="Arial"/>
        </w:rPr>
      </w:pPr>
      <w:r>
        <w:rPr>
          <w:rFonts w:cs="Arial"/>
        </w:rPr>
        <w:t>Data Subject – the person about who you are processing data</w:t>
      </w:r>
      <w:r w:rsidR="009D40FD">
        <w:rPr>
          <w:rFonts w:cs="Arial"/>
        </w:rPr>
        <w:t>.</w:t>
      </w:r>
    </w:p>
    <w:p w14:paraId="3CB0B5FA" w14:textId="3728C491" w:rsidR="007E4438" w:rsidRPr="00DD00E8" w:rsidRDefault="009D40FD" w:rsidP="00683FC7">
      <w:pPr>
        <w:pStyle w:val="ListParagraph"/>
        <w:numPr>
          <w:ilvl w:val="0"/>
          <w:numId w:val="21"/>
        </w:numPr>
        <w:overflowPunct w:val="0"/>
        <w:autoSpaceDE w:val="0"/>
        <w:autoSpaceDN w:val="0"/>
        <w:spacing w:after="0"/>
        <w:textAlignment w:val="baseline"/>
        <w:rPr>
          <w:rFonts w:cs="Arial"/>
        </w:rPr>
      </w:pPr>
      <w:r>
        <w:rPr>
          <w:rFonts w:cs="Arial"/>
        </w:rPr>
        <w:t>Data Protection Officer – an officer of the education establishment or local authority who is responsible for data protection issues within the organisation.</w:t>
      </w:r>
    </w:p>
    <w:p w14:paraId="4590739E" w14:textId="7FC777E3" w:rsidR="007E4438" w:rsidRPr="00DD00E8" w:rsidRDefault="00BC0DF6" w:rsidP="00683FC7">
      <w:pPr>
        <w:pStyle w:val="ListParagraph"/>
        <w:numPr>
          <w:ilvl w:val="0"/>
          <w:numId w:val="21"/>
        </w:numPr>
        <w:overflowPunct w:val="0"/>
        <w:autoSpaceDE w:val="0"/>
        <w:autoSpaceDN w:val="0"/>
        <w:spacing w:after="0"/>
        <w:textAlignment w:val="baseline"/>
        <w:rPr>
          <w:rFonts w:cs="Arial"/>
        </w:rPr>
      </w:pPr>
      <w:r w:rsidRPr="00BC0DF6">
        <w:rPr>
          <w:rFonts w:cs="Arial"/>
        </w:rPr>
        <w:t xml:space="preserve">Personal Data is classed as any information which on its own or in </w:t>
      </w:r>
      <w:r w:rsidR="006D7F46" w:rsidRPr="00BC0DF6">
        <w:rPr>
          <w:rFonts w:cs="Arial"/>
        </w:rPr>
        <w:t>conjunction</w:t>
      </w:r>
      <w:r w:rsidRPr="00BC0DF6">
        <w:rPr>
          <w:rFonts w:cs="Arial"/>
        </w:rPr>
        <w:t xml:space="preserve"> with other information available to a Data Controller can identify a Data Subject</w:t>
      </w:r>
      <w:r>
        <w:rPr>
          <w:rFonts w:cs="Arial"/>
        </w:rPr>
        <w:t xml:space="preserve">. </w:t>
      </w:r>
    </w:p>
    <w:p w14:paraId="3D39337D" w14:textId="42E2D993" w:rsidR="007E4438" w:rsidRPr="00C46203" w:rsidRDefault="00BC0DF6" w:rsidP="00B161A0">
      <w:pPr>
        <w:pStyle w:val="ListParagraph"/>
        <w:numPr>
          <w:ilvl w:val="0"/>
          <w:numId w:val="21"/>
        </w:numPr>
        <w:overflowPunct w:val="0"/>
        <w:autoSpaceDE w:val="0"/>
        <w:autoSpaceDN w:val="0"/>
        <w:spacing w:after="0"/>
        <w:textAlignment w:val="baseline"/>
        <w:rPr>
          <w:rFonts w:cs="Arial"/>
        </w:rPr>
      </w:pPr>
      <w:r w:rsidRPr="00EA4DF4">
        <w:rPr>
          <w:rFonts w:cs="Arial"/>
        </w:rPr>
        <w:t>Some Personal Data is classe</w:t>
      </w:r>
      <w:r w:rsidR="00280F6E">
        <w:rPr>
          <w:rFonts w:cs="Arial"/>
        </w:rPr>
        <w:t>d</w:t>
      </w:r>
      <w:r w:rsidRPr="00EA4DF4">
        <w:rPr>
          <w:rFonts w:cs="Arial"/>
        </w:rPr>
        <w:t xml:space="preserve"> as being part of a special category and if you control or process special category </w:t>
      </w:r>
      <w:r w:rsidR="00EA4DF4" w:rsidRPr="00351250">
        <w:rPr>
          <w:rFonts w:cs="Arial"/>
        </w:rPr>
        <w:t xml:space="preserve">you need additional reason to </w:t>
      </w:r>
      <w:r w:rsidR="00EA4DF4" w:rsidRPr="00B015CB">
        <w:rPr>
          <w:rFonts w:cs="Arial"/>
        </w:rPr>
        <w:t xml:space="preserve">process the data. </w:t>
      </w:r>
      <w:r w:rsidR="004C7C65">
        <w:rPr>
          <w:rFonts w:cs="Arial"/>
        </w:rPr>
        <w:t xml:space="preserve">UK </w:t>
      </w:r>
      <w:r w:rsidR="00EA4DF4">
        <w:t>GDPR specifically defines ‘special category’</w:t>
      </w:r>
      <w:r w:rsidR="00EA4DF4" w:rsidRPr="0078188A">
        <w:t xml:space="preserve"> as data relating to: </w:t>
      </w:r>
    </w:p>
    <w:p w14:paraId="24818ABE" w14:textId="77777777" w:rsidR="00C46203" w:rsidRPr="00B161A0" w:rsidRDefault="00C46203" w:rsidP="00683FC7">
      <w:pPr>
        <w:pStyle w:val="ListParagraph"/>
        <w:numPr>
          <w:ilvl w:val="0"/>
          <w:numId w:val="0"/>
        </w:numPr>
        <w:overflowPunct w:val="0"/>
        <w:autoSpaceDE w:val="0"/>
        <w:autoSpaceDN w:val="0"/>
        <w:spacing w:after="0"/>
        <w:ind w:left="720"/>
        <w:textAlignment w:val="baseline"/>
        <w:rPr>
          <w:rFonts w:cs="Arial"/>
        </w:rPr>
      </w:pPr>
    </w:p>
    <w:p w14:paraId="33060D93" w14:textId="77777777" w:rsidR="00EA4DF4" w:rsidRDefault="00EA4DF4" w:rsidP="00683FC7">
      <w:pPr>
        <w:pStyle w:val="ListParagraph"/>
        <w:numPr>
          <w:ilvl w:val="0"/>
          <w:numId w:val="27"/>
        </w:numPr>
        <w:spacing w:after="0"/>
        <w:contextualSpacing/>
      </w:pPr>
      <w:r w:rsidRPr="0078188A">
        <w:t xml:space="preserve">racial or ethnic origin </w:t>
      </w:r>
    </w:p>
    <w:p w14:paraId="0A438138" w14:textId="77777777" w:rsidR="00EA4DF4" w:rsidRDefault="00EA4DF4" w:rsidP="00683FC7">
      <w:pPr>
        <w:pStyle w:val="ListParagraph"/>
        <w:numPr>
          <w:ilvl w:val="0"/>
          <w:numId w:val="27"/>
        </w:numPr>
        <w:spacing w:after="0"/>
        <w:contextualSpacing/>
      </w:pPr>
      <w:r w:rsidRPr="0078188A">
        <w:t xml:space="preserve">political opinions </w:t>
      </w:r>
    </w:p>
    <w:p w14:paraId="5AC0F964" w14:textId="77777777" w:rsidR="00EA4DF4" w:rsidRDefault="00EA4DF4" w:rsidP="00683FC7">
      <w:pPr>
        <w:pStyle w:val="ListParagraph"/>
        <w:numPr>
          <w:ilvl w:val="0"/>
          <w:numId w:val="27"/>
        </w:numPr>
        <w:spacing w:after="0"/>
        <w:contextualSpacing/>
      </w:pPr>
      <w:r w:rsidRPr="0078188A">
        <w:t xml:space="preserve">religious or philosophical beliefs </w:t>
      </w:r>
    </w:p>
    <w:p w14:paraId="382C4613" w14:textId="77777777" w:rsidR="00EA4DF4" w:rsidRDefault="00EA4DF4" w:rsidP="00683FC7">
      <w:pPr>
        <w:pStyle w:val="ListParagraph"/>
        <w:numPr>
          <w:ilvl w:val="0"/>
          <w:numId w:val="27"/>
        </w:numPr>
        <w:spacing w:after="0"/>
        <w:contextualSpacing/>
      </w:pPr>
      <w:r w:rsidRPr="0078188A">
        <w:t xml:space="preserve">trade-union membership </w:t>
      </w:r>
    </w:p>
    <w:p w14:paraId="15890B17" w14:textId="5E927389" w:rsidR="00EA4DF4" w:rsidRDefault="00EA4DF4" w:rsidP="00683FC7">
      <w:pPr>
        <w:pStyle w:val="ListParagraph"/>
        <w:numPr>
          <w:ilvl w:val="0"/>
          <w:numId w:val="27"/>
        </w:numPr>
        <w:spacing w:after="0"/>
        <w:contextualSpacing/>
      </w:pPr>
      <w:r w:rsidRPr="0078188A">
        <w:t xml:space="preserve">health or sex life </w:t>
      </w:r>
    </w:p>
    <w:p w14:paraId="04063CE3" w14:textId="517E471D" w:rsidR="00BC0DF6" w:rsidRPr="00324AC5" w:rsidRDefault="00C46203" w:rsidP="00683FC7">
      <w:pPr>
        <w:pStyle w:val="ListParagraph"/>
        <w:numPr>
          <w:ilvl w:val="0"/>
          <w:numId w:val="27"/>
        </w:numPr>
        <w:spacing w:after="0"/>
        <w:contextualSpacing/>
        <w:rPr>
          <w:rFonts w:cs="Arial"/>
        </w:rPr>
      </w:pPr>
      <w:r>
        <w:t>d</w:t>
      </w:r>
      <w:r w:rsidR="00EA4DF4" w:rsidRPr="0078188A">
        <w:t>ata relating to criminal offences is also affor</w:t>
      </w:r>
      <w:r w:rsidR="00EA4DF4">
        <w:t>ded similar special protection</w:t>
      </w:r>
    </w:p>
    <w:p w14:paraId="0F1C94A1" w14:textId="77777777" w:rsidR="00B161A0" w:rsidRDefault="00B161A0" w:rsidP="00B161A0">
      <w:pPr>
        <w:spacing w:after="0"/>
      </w:pPr>
    </w:p>
    <w:p w14:paraId="7CF999F7" w14:textId="354765E3" w:rsidR="00B660AA" w:rsidRDefault="00127E78" w:rsidP="00683FC7">
      <w:pPr>
        <w:spacing w:after="0"/>
      </w:pPr>
      <w:r w:rsidRPr="00671A2A">
        <w:t>For the purposes of data protection legislation, the terms ‘process’, ‘processed’ or ‘processing’ apply to any activity involving the personal data, such as:</w:t>
      </w:r>
    </w:p>
    <w:p w14:paraId="01F89DC0" w14:textId="77777777" w:rsidR="00B660AA" w:rsidRPr="00671A2A" w:rsidRDefault="00B660AA" w:rsidP="00683FC7">
      <w:pPr>
        <w:spacing w:after="0"/>
      </w:pPr>
    </w:p>
    <w:p w14:paraId="0DC1B41B" w14:textId="77777777" w:rsidR="00127E78" w:rsidRPr="00671A2A" w:rsidRDefault="00127E78" w:rsidP="00683FC7">
      <w:pPr>
        <w:numPr>
          <w:ilvl w:val="0"/>
          <w:numId w:val="13"/>
        </w:numPr>
        <w:spacing w:after="0"/>
        <w:ind w:left="714" w:hanging="357"/>
      </w:pPr>
      <w:r w:rsidRPr="00671A2A">
        <w:t>collecting</w:t>
      </w:r>
    </w:p>
    <w:p w14:paraId="5B271B91" w14:textId="77777777" w:rsidR="00127E78" w:rsidRPr="00671A2A" w:rsidRDefault="00127E78" w:rsidP="00683FC7">
      <w:pPr>
        <w:numPr>
          <w:ilvl w:val="0"/>
          <w:numId w:val="13"/>
        </w:numPr>
        <w:spacing w:after="0"/>
        <w:ind w:left="714" w:hanging="357"/>
      </w:pPr>
      <w:r w:rsidRPr="00671A2A">
        <w:t>storing</w:t>
      </w:r>
    </w:p>
    <w:p w14:paraId="06596684" w14:textId="77777777" w:rsidR="00127E78" w:rsidRPr="00671A2A" w:rsidRDefault="00127E78" w:rsidP="00683FC7">
      <w:pPr>
        <w:numPr>
          <w:ilvl w:val="0"/>
          <w:numId w:val="13"/>
        </w:numPr>
        <w:spacing w:after="0"/>
        <w:ind w:left="714" w:hanging="357"/>
      </w:pPr>
      <w:r w:rsidRPr="00671A2A">
        <w:t>sharing</w:t>
      </w:r>
    </w:p>
    <w:p w14:paraId="2EBE8B74" w14:textId="77777777" w:rsidR="00127E78" w:rsidRDefault="00127E78" w:rsidP="00B161A0">
      <w:pPr>
        <w:numPr>
          <w:ilvl w:val="0"/>
          <w:numId w:val="13"/>
        </w:numPr>
        <w:spacing w:after="0"/>
        <w:ind w:left="714" w:hanging="357"/>
      </w:pPr>
      <w:r w:rsidRPr="00671A2A">
        <w:t>destroying</w:t>
      </w:r>
    </w:p>
    <w:p w14:paraId="12EFE9B5" w14:textId="77777777" w:rsidR="007E4438" w:rsidRPr="00671A2A" w:rsidRDefault="007E4438" w:rsidP="00683FC7">
      <w:pPr>
        <w:spacing w:after="0"/>
        <w:ind w:left="714"/>
      </w:pPr>
    </w:p>
    <w:p w14:paraId="5EF8AF24" w14:textId="4645A0C1" w:rsidR="00127E78" w:rsidRPr="00671A2A" w:rsidRDefault="00F73B26" w:rsidP="00683FC7">
      <w:pPr>
        <w:spacing w:after="0"/>
      </w:pPr>
      <w:r>
        <w:t>P</w:t>
      </w:r>
      <w:r w:rsidR="00127E78" w:rsidRPr="00671A2A">
        <w:t>lease note: this list is not exhaustive</w:t>
      </w:r>
      <w:r w:rsidR="00105E58">
        <w:t>.</w:t>
      </w:r>
    </w:p>
    <w:p w14:paraId="6B70AA15" w14:textId="77777777" w:rsidR="007E4438" w:rsidRDefault="007E4438" w:rsidP="00B161A0">
      <w:pPr>
        <w:overflowPunct w:val="0"/>
        <w:autoSpaceDE w:val="0"/>
        <w:autoSpaceDN w:val="0"/>
        <w:spacing w:after="0"/>
        <w:textAlignment w:val="baseline"/>
        <w:rPr>
          <w:rFonts w:cs="Arial"/>
        </w:rPr>
      </w:pPr>
    </w:p>
    <w:p w14:paraId="0563D54B" w14:textId="7DDB91AE" w:rsidR="00127E78" w:rsidRDefault="00127E78" w:rsidP="00683FC7">
      <w:pPr>
        <w:overflowPunct w:val="0"/>
        <w:autoSpaceDE w:val="0"/>
        <w:autoSpaceDN w:val="0"/>
        <w:spacing w:after="0"/>
        <w:textAlignment w:val="baseline"/>
        <w:rPr>
          <w:rFonts w:cs="Arial"/>
        </w:rPr>
      </w:pPr>
      <w:r>
        <w:rPr>
          <w:rFonts w:cs="Arial"/>
        </w:rPr>
        <w:t>The most common way to provide information is through a privacy notice. The privacy notice is a document that is used to set out the data controller’s policies</w:t>
      </w:r>
      <w:r w:rsidR="009D40FD">
        <w:rPr>
          <w:rFonts w:cs="Arial"/>
        </w:rPr>
        <w:t xml:space="preserve"> in plain and simple language</w:t>
      </w:r>
      <w:r>
        <w:rPr>
          <w:rFonts w:cs="Arial"/>
        </w:rPr>
        <w:t xml:space="preserve"> how they process the data that is within their control and would be expected to meet the requirements outlined in </w:t>
      </w:r>
      <w:hyperlink w:anchor="_What_the_privacy" w:history="1">
        <w:r w:rsidRPr="00851A2F">
          <w:rPr>
            <w:rStyle w:val="Hyperlink"/>
            <w:rFonts w:cs="Arial"/>
          </w:rPr>
          <w:t>section 2</w:t>
        </w:r>
      </w:hyperlink>
      <w:r>
        <w:rPr>
          <w:rFonts w:cs="Arial"/>
        </w:rPr>
        <w:t xml:space="preserve"> of this guide.</w:t>
      </w:r>
    </w:p>
    <w:p w14:paraId="1C21945D" w14:textId="77777777" w:rsidR="007E4438" w:rsidRDefault="007E4438" w:rsidP="00B161A0">
      <w:pPr>
        <w:overflowPunct w:val="0"/>
        <w:autoSpaceDE w:val="0"/>
        <w:autoSpaceDN w:val="0"/>
        <w:spacing w:after="0"/>
        <w:textAlignment w:val="baseline"/>
        <w:rPr>
          <w:rFonts w:cs="Arial"/>
        </w:rPr>
      </w:pPr>
    </w:p>
    <w:p w14:paraId="61FA5039" w14:textId="48C3D725" w:rsidR="00127E78" w:rsidRDefault="009D40FD" w:rsidP="00683FC7">
      <w:pPr>
        <w:overflowPunct w:val="0"/>
        <w:autoSpaceDE w:val="0"/>
        <w:autoSpaceDN w:val="0"/>
        <w:spacing w:after="0"/>
        <w:textAlignment w:val="baseline"/>
        <w:rPr>
          <w:rFonts w:cs="Arial"/>
        </w:rPr>
      </w:pPr>
      <w:r>
        <w:rPr>
          <w:rFonts w:cs="Arial"/>
        </w:rPr>
        <w:t xml:space="preserve">As the purpose of the document is to be transparent with how personal data is used, </w:t>
      </w:r>
      <w:r w:rsidR="00127E78">
        <w:rPr>
          <w:rFonts w:cs="Arial"/>
        </w:rPr>
        <w:t xml:space="preserve">It is recommended that the notice is made available on the school website for pupils and parents and </w:t>
      </w:r>
      <w:r w:rsidR="00127E78" w:rsidRPr="00CB0232">
        <w:rPr>
          <w:rFonts w:cs="Arial"/>
          <w:b/>
        </w:rPr>
        <w:t>must</w:t>
      </w:r>
      <w:r w:rsidR="00127E78">
        <w:rPr>
          <w:rFonts w:cs="Arial"/>
        </w:rPr>
        <w:t xml:space="preserve"> be made available or highlighted as part of any data collection process at the start of each school year</w:t>
      </w:r>
      <w:r w:rsidR="00127E78" w:rsidDel="00851A2F">
        <w:rPr>
          <w:rFonts w:cs="Arial"/>
        </w:rPr>
        <w:t xml:space="preserve"> </w:t>
      </w:r>
      <w:r w:rsidR="00127E78">
        <w:rPr>
          <w:rFonts w:cs="Arial"/>
        </w:rPr>
        <w:t>- ensuring it is easily accessible at all times.</w:t>
      </w:r>
      <w:r>
        <w:rPr>
          <w:rFonts w:cs="Arial"/>
        </w:rPr>
        <w:t xml:space="preserve"> You may also wish to have two different privacy notices explaining the same </w:t>
      </w:r>
      <w:r w:rsidR="006D7F46">
        <w:rPr>
          <w:rFonts w:cs="Arial"/>
        </w:rPr>
        <w:t>information,</w:t>
      </w:r>
      <w:r>
        <w:rPr>
          <w:rFonts w:cs="Arial"/>
        </w:rPr>
        <w:t xml:space="preserve"> but one aimed at parents and the other aimed at children.</w:t>
      </w:r>
    </w:p>
    <w:p w14:paraId="08633AF8" w14:textId="77777777" w:rsidR="007E4438" w:rsidRDefault="007E4438" w:rsidP="00B161A0">
      <w:pPr>
        <w:overflowPunct w:val="0"/>
        <w:autoSpaceDE w:val="0"/>
        <w:autoSpaceDN w:val="0"/>
        <w:spacing w:after="0"/>
        <w:textAlignment w:val="baseline"/>
        <w:rPr>
          <w:rFonts w:cs="Arial"/>
        </w:rPr>
      </w:pPr>
    </w:p>
    <w:p w14:paraId="6B7193F8" w14:textId="5E91547D" w:rsidR="009D40FD" w:rsidRDefault="00127E78" w:rsidP="00683FC7">
      <w:pPr>
        <w:overflowPunct w:val="0"/>
        <w:autoSpaceDE w:val="0"/>
        <w:autoSpaceDN w:val="0"/>
        <w:spacing w:after="0"/>
        <w:textAlignment w:val="baseline"/>
        <w:rPr>
          <w:rFonts w:cs="Arial"/>
        </w:rPr>
      </w:pPr>
      <w:r>
        <w:rPr>
          <w:rFonts w:cs="Arial"/>
        </w:rPr>
        <w:t xml:space="preserve">For new staff members it is </w:t>
      </w:r>
      <w:r w:rsidRPr="001D6BE2">
        <w:rPr>
          <w:rFonts w:cs="Arial"/>
        </w:rPr>
        <w:t xml:space="preserve">recommended that the privacy notice is included as part of an induction pack </w:t>
      </w:r>
      <w:r>
        <w:rPr>
          <w:rFonts w:cs="Arial"/>
        </w:rPr>
        <w:t xml:space="preserve">and is available on </w:t>
      </w:r>
      <w:r w:rsidRPr="001D6BE2">
        <w:rPr>
          <w:rFonts w:cs="Arial"/>
        </w:rPr>
        <w:t>the staff notice board / intranet</w:t>
      </w:r>
      <w:r>
        <w:rPr>
          <w:rFonts w:cs="Arial"/>
        </w:rPr>
        <w:t>.</w:t>
      </w:r>
      <w:r w:rsidRPr="001D6BE2">
        <w:rPr>
          <w:rFonts w:cs="Arial"/>
        </w:rPr>
        <w:t xml:space="preserve"> </w:t>
      </w:r>
      <w:r>
        <w:rPr>
          <w:rFonts w:cs="Arial"/>
        </w:rPr>
        <w:t xml:space="preserve">Existing staff members </w:t>
      </w:r>
      <w:r w:rsidRPr="001D577B">
        <w:rPr>
          <w:rFonts w:cs="Arial"/>
          <w:b/>
        </w:rPr>
        <w:t>must</w:t>
      </w:r>
      <w:r>
        <w:rPr>
          <w:rFonts w:cs="Arial"/>
        </w:rPr>
        <w:t xml:space="preserve"> be made aware of the privacy notice at the start of each school year. </w:t>
      </w:r>
      <w:r w:rsidR="009D40FD">
        <w:rPr>
          <w:rFonts w:cs="Arial"/>
        </w:rPr>
        <w:br/>
      </w:r>
      <w:r w:rsidR="009D40FD">
        <w:rPr>
          <w:rFonts w:cs="Arial"/>
        </w:rPr>
        <w:br/>
        <w:t>Privacy Notices should be reviewed by your data protection officer on at least an annual basis and should also be reviewed whenever you make a significant change to how you process personal data.</w:t>
      </w:r>
    </w:p>
    <w:p w14:paraId="1E90BD8D" w14:textId="77777777" w:rsidR="007E4438" w:rsidRDefault="007E4438" w:rsidP="00B161A0">
      <w:pPr>
        <w:overflowPunct w:val="0"/>
        <w:autoSpaceDE w:val="0"/>
        <w:autoSpaceDN w:val="0"/>
        <w:spacing w:after="0"/>
        <w:textAlignment w:val="baseline"/>
        <w:rPr>
          <w:rFonts w:cs="Arial"/>
        </w:rPr>
      </w:pPr>
    </w:p>
    <w:p w14:paraId="0A3B0651" w14:textId="6A8229F6" w:rsidR="00127E78" w:rsidRDefault="00127E78" w:rsidP="00683FC7">
      <w:pPr>
        <w:overflowPunct w:val="0"/>
        <w:autoSpaceDE w:val="0"/>
        <w:autoSpaceDN w:val="0"/>
        <w:spacing w:after="0"/>
        <w:textAlignment w:val="baseline"/>
        <w:rPr>
          <w:rFonts w:cs="Arial"/>
        </w:rPr>
      </w:pPr>
      <w:r>
        <w:rPr>
          <w:rFonts w:cs="Arial"/>
        </w:rPr>
        <w:t>For more information on privacy notices, please see the</w:t>
      </w:r>
      <w:hyperlink r:id="rId15" w:history="1">
        <w:r w:rsidRPr="00DA5F98">
          <w:rPr>
            <w:rStyle w:val="Hyperlink"/>
            <w:rFonts w:cs="Arial"/>
          </w:rPr>
          <w:t xml:space="preserve"> ICO (Information Commissioners Office) website</w:t>
        </w:r>
      </w:hyperlink>
      <w:r w:rsidR="00DA5F98">
        <w:rPr>
          <w:rFonts w:cs="Arial"/>
        </w:rPr>
        <w:t xml:space="preserve">. </w:t>
      </w:r>
    </w:p>
    <w:p w14:paraId="156E1829" w14:textId="77777777" w:rsidR="00127E78" w:rsidRPr="00957579" w:rsidRDefault="00127E78" w:rsidP="00580B30">
      <w:pPr>
        <w:pStyle w:val="Heading1"/>
        <w:numPr>
          <w:ilvl w:val="0"/>
          <w:numId w:val="3"/>
        </w:numPr>
        <w:spacing w:after="0" w:line="288" w:lineRule="auto"/>
        <w:ind w:hanging="758"/>
      </w:pPr>
      <w:bookmarkStart w:id="61" w:name="_What_the_privacy"/>
      <w:bookmarkStart w:id="62" w:name="_Toc166587294"/>
      <w:bookmarkEnd w:id="61"/>
      <w:r>
        <w:lastRenderedPageBreak/>
        <w:t xml:space="preserve">What a privacy notice should </w:t>
      </w:r>
      <w:r w:rsidRPr="00957579">
        <w:t>contain</w:t>
      </w:r>
      <w:bookmarkEnd w:id="62"/>
    </w:p>
    <w:p w14:paraId="57E49187" w14:textId="1E7E7F3A" w:rsidR="00C46203" w:rsidRDefault="00127E78" w:rsidP="00B161A0">
      <w:pPr>
        <w:overflowPunct w:val="0"/>
        <w:autoSpaceDE w:val="0"/>
        <w:autoSpaceDN w:val="0"/>
        <w:spacing w:after="0"/>
        <w:textAlignment w:val="baseline"/>
        <w:rPr>
          <w:rFonts w:cs="Arial"/>
        </w:rPr>
      </w:pPr>
      <w:r>
        <w:rPr>
          <w:rFonts w:cs="Arial"/>
        </w:rPr>
        <w:t>A good privacy notice will:</w:t>
      </w:r>
    </w:p>
    <w:p w14:paraId="24ED544E" w14:textId="77777777" w:rsidR="00C46203" w:rsidRDefault="00C46203" w:rsidP="00105E58">
      <w:pPr>
        <w:overflowPunct w:val="0"/>
        <w:autoSpaceDE w:val="0"/>
        <w:autoSpaceDN w:val="0"/>
        <w:spacing w:after="0"/>
        <w:textAlignment w:val="baseline"/>
        <w:rPr>
          <w:rFonts w:cs="Arial"/>
        </w:rPr>
      </w:pPr>
    </w:p>
    <w:p w14:paraId="0A0318B9" w14:textId="22EEBF20" w:rsidR="007E4438" w:rsidRPr="00B161A0" w:rsidRDefault="00127E78" w:rsidP="00105E58">
      <w:pPr>
        <w:pStyle w:val="ListParagraph"/>
        <w:numPr>
          <w:ilvl w:val="0"/>
          <w:numId w:val="5"/>
        </w:numPr>
        <w:overflowPunct w:val="0"/>
        <w:autoSpaceDE w:val="0"/>
        <w:autoSpaceDN w:val="0"/>
        <w:spacing w:after="0"/>
        <w:contextualSpacing/>
        <w:textAlignment w:val="baseline"/>
        <w:rPr>
          <w:rFonts w:cs="Arial"/>
        </w:rPr>
      </w:pPr>
      <w:r>
        <w:rPr>
          <w:rFonts w:cs="Arial"/>
        </w:rPr>
        <w:t>be written in clear language the data subject will understand</w:t>
      </w:r>
      <w:r w:rsidR="00105E58">
        <w:rPr>
          <w:rFonts w:cs="Arial"/>
        </w:rPr>
        <w:t>.</w:t>
      </w:r>
    </w:p>
    <w:p w14:paraId="594B08AF" w14:textId="03F17BAE" w:rsidR="007E4438" w:rsidRPr="00B161A0" w:rsidRDefault="00127E78" w:rsidP="00105E58">
      <w:pPr>
        <w:pStyle w:val="ListParagraph"/>
        <w:numPr>
          <w:ilvl w:val="0"/>
          <w:numId w:val="5"/>
        </w:numPr>
        <w:overflowPunct w:val="0"/>
        <w:autoSpaceDE w:val="0"/>
        <w:autoSpaceDN w:val="0"/>
        <w:spacing w:after="0"/>
        <w:contextualSpacing/>
        <w:textAlignment w:val="baseline"/>
        <w:rPr>
          <w:rFonts w:cs="Arial"/>
        </w:rPr>
      </w:pPr>
      <w:r>
        <w:rPr>
          <w:rFonts w:cs="Arial"/>
        </w:rPr>
        <w:t>be truthful and in no way misleading</w:t>
      </w:r>
      <w:r w:rsidR="00105E58">
        <w:rPr>
          <w:rFonts w:cs="Arial"/>
        </w:rPr>
        <w:t>.</w:t>
      </w:r>
    </w:p>
    <w:p w14:paraId="42F7761F" w14:textId="77777777" w:rsidR="00127E78" w:rsidRDefault="00127E78" w:rsidP="00B161A0">
      <w:pPr>
        <w:pStyle w:val="ListParagraph"/>
        <w:numPr>
          <w:ilvl w:val="0"/>
          <w:numId w:val="5"/>
        </w:numPr>
        <w:overflowPunct w:val="0"/>
        <w:autoSpaceDE w:val="0"/>
        <w:autoSpaceDN w:val="0"/>
        <w:spacing w:after="0"/>
        <w:contextualSpacing/>
        <w:textAlignment w:val="baseline"/>
        <w:rPr>
          <w:rFonts w:cs="Arial"/>
        </w:rPr>
      </w:pPr>
      <w:r w:rsidRPr="00A76D6A">
        <w:rPr>
          <w:rFonts w:cs="Arial"/>
        </w:rPr>
        <w:t>contain the following sections:</w:t>
      </w:r>
    </w:p>
    <w:p w14:paraId="27F23FA2" w14:textId="77777777" w:rsidR="007E4438" w:rsidRPr="007E4438" w:rsidRDefault="007E4438" w:rsidP="00105E58">
      <w:pPr>
        <w:spacing w:after="0"/>
        <w:rPr>
          <w:rFonts w:cs="Arial"/>
        </w:rPr>
      </w:pPr>
    </w:p>
    <w:p w14:paraId="2E8B38E6" w14:textId="4528A999" w:rsidR="009D40FD" w:rsidRDefault="009D40FD" w:rsidP="00105E58">
      <w:pPr>
        <w:pStyle w:val="ListParagraph"/>
        <w:numPr>
          <w:ilvl w:val="1"/>
          <w:numId w:val="5"/>
        </w:numPr>
        <w:overflowPunct w:val="0"/>
        <w:autoSpaceDE w:val="0"/>
        <w:autoSpaceDN w:val="0"/>
        <w:spacing w:after="0"/>
        <w:contextualSpacing/>
        <w:textAlignment w:val="baseline"/>
        <w:rPr>
          <w:rFonts w:cs="Arial"/>
        </w:rPr>
      </w:pPr>
      <w:r>
        <w:rPr>
          <w:rFonts w:cs="Arial"/>
        </w:rPr>
        <w:t xml:space="preserve">Who the Data Controller and Data </w:t>
      </w:r>
      <w:r w:rsidR="006D7F46">
        <w:rPr>
          <w:rFonts w:cs="Arial"/>
        </w:rPr>
        <w:t>Processors</w:t>
      </w:r>
      <w:r>
        <w:rPr>
          <w:rFonts w:cs="Arial"/>
        </w:rPr>
        <w:t xml:space="preserve"> are</w:t>
      </w:r>
    </w:p>
    <w:p w14:paraId="57651A80" w14:textId="42FB645F" w:rsidR="00127E78" w:rsidRPr="00A76D6A" w:rsidRDefault="00127E78" w:rsidP="00105E58">
      <w:pPr>
        <w:pStyle w:val="ListParagraph"/>
        <w:numPr>
          <w:ilvl w:val="1"/>
          <w:numId w:val="5"/>
        </w:numPr>
        <w:overflowPunct w:val="0"/>
        <w:autoSpaceDE w:val="0"/>
        <w:autoSpaceDN w:val="0"/>
        <w:spacing w:after="0"/>
        <w:contextualSpacing/>
        <w:textAlignment w:val="baseline"/>
        <w:rPr>
          <w:rFonts w:cs="Arial"/>
        </w:rPr>
      </w:pPr>
      <w:r w:rsidRPr="00A76D6A">
        <w:rPr>
          <w:rFonts w:cs="Arial"/>
        </w:rPr>
        <w:t>the categories of data collected</w:t>
      </w:r>
      <w:r w:rsidR="00CB01D8">
        <w:rPr>
          <w:rFonts w:cs="Arial"/>
        </w:rPr>
        <w:t xml:space="preserve"> / processed</w:t>
      </w:r>
      <w:r w:rsidR="009D40FD">
        <w:rPr>
          <w:rFonts w:cs="Arial"/>
        </w:rPr>
        <w:t xml:space="preserve"> (</w:t>
      </w:r>
      <w:hyperlink w:anchor="_3.1_Categories_of" w:history="1">
        <w:r w:rsidR="009D40FD" w:rsidRPr="00641697">
          <w:rPr>
            <w:rStyle w:val="Hyperlink"/>
            <w:rFonts w:cs="Arial"/>
          </w:rPr>
          <w:t>see section 3.1</w:t>
        </w:r>
      </w:hyperlink>
      <w:r w:rsidR="009D40FD">
        <w:rPr>
          <w:rFonts w:cs="Arial"/>
        </w:rPr>
        <w:t>)</w:t>
      </w:r>
      <w:r w:rsidR="00105E58">
        <w:rPr>
          <w:rFonts w:cs="Arial"/>
        </w:rPr>
        <w:t>.</w:t>
      </w:r>
    </w:p>
    <w:p w14:paraId="5CB67697" w14:textId="5E4F8872" w:rsidR="00127E78" w:rsidRPr="00A76D6A" w:rsidRDefault="00127E78" w:rsidP="00105E58">
      <w:pPr>
        <w:pStyle w:val="ListParagraph"/>
        <w:numPr>
          <w:ilvl w:val="1"/>
          <w:numId w:val="5"/>
        </w:numPr>
        <w:overflowPunct w:val="0"/>
        <w:autoSpaceDE w:val="0"/>
        <w:autoSpaceDN w:val="0"/>
        <w:spacing w:after="0"/>
        <w:contextualSpacing/>
        <w:textAlignment w:val="baseline"/>
        <w:rPr>
          <w:rFonts w:cs="Arial"/>
        </w:rPr>
      </w:pPr>
      <w:r w:rsidRPr="00A76D6A">
        <w:rPr>
          <w:rFonts w:cs="Arial"/>
        </w:rPr>
        <w:t>why the data is collected (purpose)</w:t>
      </w:r>
      <w:r w:rsidR="009D40FD">
        <w:rPr>
          <w:rFonts w:cs="Arial"/>
        </w:rPr>
        <w:t xml:space="preserve"> (</w:t>
      </w:r>
      <w:hyperlink w:anchor="_3.2_Why_personal" w:history="1">
        <w:r w:rsidR="009D40FD" w:rsidRPr="00641697">
          <w:rPr>
            <w:rStyle w:val="Hyperlink"/>
            <w:rFonts w:cs="Arial"/>
          </w:rPr>
          <w:t>see section 3.2</w:t>
        </w:r>
      </w:hyperlink>
      <w:r w:rsidR="009D40FD">
        <w:rPr>
          <w:rFonts w:cs="Arial"/>
        </w:rPr>
        <w:t>)</w:t>
      </w:r>
      <w:r w:rsidR="00105E58">
        <w:rPr>
          <w:rFonts w:cs="Arial"/>
        </w:rPr>
        <w:t>.</w:t>
      </w:r>
    </w:p>
    <w:p w14:paraId="5EF073BE" w14:textId="186A6443" w:rsidR="00127E78" w:rsidRPr="001B2159" w:rsidRDefault="00127E78" w:rsidP="00105E58">
      <w:pPr>
        <w:pStyle w:val="ListParagraph"/>
        <w:numPr>
          <w:ilvl w:val="1"/>
          <w:numId w:val="5"/>
        </w:numPr>
        <w:overflowPunct w:val="0"/>
        <w:autoSpaceDE w:val="0"/>
        <w:autoSpaceDN w:val="0"/>
        <w:spacing w:after="0"/>
        <w:contextualSpacing/>
        <w:textAlignment w:val="baseline"/>
        <w:rPr>
          <w:rFonts w:cs="Arial"/>
        </w:rPr>
      </w:pPr>
      <w:r w:rsidRPr="001B2159">
        <w:rPr>
          <w:rFonts w:cs="Arial"/>
        </w:rPr>
        <w:t>how the data is used (processed)</w:t>
      </w:r>
      <w:r w:rsidR="009D40FD">
        <w:rPr>
          <w:rFonts w:cs="Arial"/>
        </w:rPr>
        <w:t xml:space="preserve"> (</w:t>
      </w:r>
      <w:hyperlink w:anchor="_3.2.1_Purpose:" w:history="1">
        <w:r w:rsidR="009D40FD" w:rsidRPr="00641697">
          <w:rPr>
            <w:rStyle w:val="Hyperlink"/>
            <w:rFonts w:cs="Arial"/>
          </w:rPr>
          <w:t>se</w:t>
        </w:r>
        <w:r w:rsidR="00641697" w:rsidRPr="00641697">
          <w:rPr>
            <w:rStyle w:val="Hyperlink"/>
            <w:rFonts w:cs="Arial"/>
          </w:rPr>
          <w:t>e</w:t>
        </w:r>
        <w:r w:rsidR="009D40FD" w:rsidRPr="00641697">
          <w:rPr>
            <w:rStyle w:val="Hyperlink"/>
            <w:rFonts w:cs="Arial"/>
          </w:rPr>
          <w:t xml:space="preserve"> section 3.2.1</w:t>
        </w:r>
      </w:hyperlink>
      <w:r w:rsidR="009D40FD">
        <w:rPr>
          <w:rFonts w:cs="Arial"/>
        </w:rPr>
        <w:t>)</w:t>
      </w:r>
      <w:r w:rsidR="00105E58">
        <w:rPr>
          <w:rFonts w:cs="Arial"/>
        </w:rPr>
        <w:t>.</w:t>
      </w:r>
    </w:p>
    <w:p w14:paraId="4613A9B8" w14:textId="5A8A888F" w:rsidR="00BE1468" w:rsidRDefault="00127E78" w:rsidP="00105E58">
      <w:pPr>
        <w:pStyle w:val="ListParagraph"/>
        <w:numPr>
          <w:ilvl w:val="1"/>
          <w:numId w:val="5"/>
        </w:numPr>
        <w:overflowPunct w:val="0"/>
        <w:autoSpaceDE w:val="0"/>
        <w:autoSpaceDN w:val="0"/>
        <w:spacing w:after="0"/>
        <w:ind w:left="1434" w:hanging="357"/>
        <w:contextualSpacing/>
        <w:textAlignment w:val="baseline"/>
        <w:rPr>
          <w:rFonts w:cs="Arial"/>
        </w:rPr>
      </w:pPr>
      <w:r w:rsidRPr="00B53986">
        <w:rPr>
          <w:rFonts w:cs="Arial"/>
        </w:rPr>
        <w:t>the lawful basis for processing the data</w:t>
      </w:r>
      <w:r w:rsidR="00641697">
        <w:rPr>
          <w:rFonts w:cs="Arial"/>
        </w:rPr>
        <w:t xml:space="preserve"> </w:t>
      </w:r>
      <w:r w:rsidR="009D40FD">
        <w:rPr>
          <w:rFonts w:cs="Arial"/>
        </w:rPr>
        <w:t>(</w:t>
      </w:r>
      <w:hyperlink w:anchor="_3.2.2_Lawful_basis" w:history="1">
        <w:r w:rsidR="009D40FD" w:rsidRPr="00641697">
          <w:rPr>
            <w:rStyle w:val="Hyperlink"/>
            <w:rFonts w:cs="Arial"/>
          </w:rPr>
          <w:t>see section 3.2.2</w:t>
        </w:r>
      </w:hyperlink>
      <w:r w:rsidR="009D40FD">
        <w:rPr>
          <w:rFonts w:cs="Arial"/>
        </w:rPr>
        <w:t>)</w:t>
      </w:r>
      <w:r w:rsidR="00105E58">
        <w:rPr>
          <w:rFonts w:cs="Arial"/>
        </w:rPr>
        <w:t>.</w:t>
      </w:r>
    </w:p>
    <w:p w14:paraId="0F7D2047" w14:textId="6776547D" w:rsidR="00A76D6A" w:rsidRPr="00A76D6A" w:rsidRDefault="00A76D6A" w:rsidP="00105E58">
      <w:pPr>
        <w:pStyle w:val="Default"/>
        <w:numPr>
          <w:ilvl w:val="1"/>
          <w:numId w:val="5"/>
        </w:numPr>
        <w:spacing w:line="288" w:lineRule="auto"/>
      </w:pPr>
      <w:r w:rsidRPr="00A76D6A">
        <w:t xml:space="preserve">how </w:t>
      </w:r>
      <w:r w:rsidR="009D40FD">
        <w:t xml:space="preserve">and where </w:t>
      </w:r>
      <w:r w:rsidRPr="00A76D6A">
        <w:t xml:space="preserve">the data is stored and how long for, and how security is ensured </w:t>
      </w:r>
      <w:r w:rsidR="00B015CB">
        <w:t>(</w:t>
      </w:r>
      <w:hyperlink w:anchor="_3.4_Storing_personal" w:history="1">
        <w:r w:rsidR="00641697" w:rsidRPr="00641697">
          <w:rPr>
            <w:rStyle w:val="Hyperlink"/>
          </w:rPr>
          <w:t>see section 3.4</w:t>
        </w:r>
      </w:hyperlink>
      <w:r w:rsidR="00B015CB">
        <w:t>)</w:t>
      </w:r>
      <w:r w:rsidR="00105E58">
        <w:t>.</w:t>
      </w:r>
    </w:p>
    <w:p w14:paraId="4B59E7F8" w14:textId="1EFCC87C" w:rsidR="00BE1468" w:rsidRPr="00B015CB" w:rsidRDefault="00BE1468" w:rsidP="00105E58">
      <w:pPr>
        <w:pStyle w:val="Default"/>
        <w:numPr>
          <w:ilvl w:val="1"/>
          <w:numId w:val="5"/>
        </w:numPr>
        <w:spacing w:line="288" w:lineRule="auto"/>
      </w:pPr>
      <w:r w:rsidRPr="00A76D6A">
        <w:t>who</w:t>
      </w:r>
      <w:r>
        <w:t xml:space="preserve"> </w:t>
      </w:r>
      <w:r w:rsidRPr="00A76D6A">
        <w:t>/</w:t>
      </w:r>
      <w:r>
        <w:t xml:space="preserve"> </w:t>
      </w:r>
      <w:r w:rsidRPr="00A76D6A">
        <w:t>which organisations data is shared with and why</w:t>
      </w:r>
      <w:r w:rsidR="00B015CB">
        <w:t xml:space="preserve"> (</w:t>
      </w:r>
      <w:hyperlink w:anchor="_3.5_Who_data" w:history="1">
        <w:r w:rsidR="00641697" w:rsidRPr="00641697">
          <w:rPr>
            <w:rStyle w:val="Hyperlink"/>
          </w:rPr>
          <w:t>see section 3.5</w:t>
        </w:r>
      </w:hyperlink>
      <w:r w:rsidR="00B015CB">
        <w:t>)</w:t>
      </w:r>
      <w:r w:rsidR="00105E58">
        <w:t>.</w:t>
      </w:r>
    </w:p>
    <w:p w14:paraId="5324E2CB" w14:textId="49332CC5" w:rsidR="00BE1468" w:rsidRPr="00B015CB" w:rsidRDefault="00BE1468" w:rsidP="00105E58">
      <w:pPr>
        <w:pStyle w:val="Default"/>
        <w:numPr>
          <w:ilvl w:val="1"/>
          <w:numId w:val="5"/>
        </w:numPr>
        <w:spacing w:line="288" w:lineRule="auto"/>
      </w:pPr>
      <w:r>
        <w:t>what those organisations will do with the data</w:t>
      </w:r>
      <w:r w:rsidR="00B015CB">
        <w:t xml:space="preserve"> (</w:t>
      </w:r>
      <w:hyperlink w:anchor="_3.6_Why_data" w:history="1">
        <w:r w:rsidR="00641697" w:rsidRPr="00641697">
          <w:rPr>
            <w:rStyle w:val="Hyperlink"/>
          </w:rPr>
          <w:t>see section 3.6</w:t>
        </w:r>
      </w:hyperlink>
      <w:r w:rsidR="00B015CB">
        <w:t>)</w:t>
      </w:r>
      <w:r w:rsidR="00105E58">
        <w:t>.</w:t>
      </w:r>
    </w:p>
    <w:p w14:paraId="245FB348" w14:textId="2DC60C03" w:rsidR="00127E78" w:rsidRDefault="00B935C9" w:rsidP="00105E58">
      <w:pPr>
        <w:pStyle w:val="ListParagraph"/>
        <w:numPr>
          <w:ilvl w:val="1"/>
          <w:numId w:val="5"/>
        </w:numPr>
        <w:overflowPunct w:val="0"/>
        <w:autoSpaceDE w:val="0"/>
        <w:autoSpaceDN w:val="0"/>
        <w:spacing w:after="0"/>
        <w:contextualSpacing/>
        <w:textAlignment w:val="baseline"/>
        <w:rPr>
          <w:rFonts w:cs="Arial"/>
        </w:rPr>
      </w:pPr>
      <w:r>
        <w:rPr>
          <w:rFonts w:cs="Arial"/>
        </w:rPr>
        <w:t>the individual’s</w:t>
      </w:r>
      <w:r w:rsidR="00BE1468">
        <w:rPr>
          <w:rFonts w:cs="Arial"/>
        </w:rPr>
        <w:t xml:space="preserve"> rights over their data (including right of access)</w:t>
      </w:r>
      <w:r w:rsidR="009D40FD">
        <w:rPr>
          <w:rFonts w:cs="Arial"/>
        </w:rPr>
        <w:t xml:space="preserve"> and how they can exercise them</w:t>
      </w:r>
      <w:r w:rsidR="00B015CB">
        <w:rPr>
          <w:rFonts w:cs="Arial"/>
        </w:rPr>
        <w:t xml:space="preserve"> </w:t>
      </w:r>
      <w:r w:rsidR="00B015CB">
        <w:t>(</w:t>
      </w:r>
      <w:hyperlink w:anchor="_3.7_Requesting_access" w:history="1">
        <w:r w:rsidR="00641697" w:rsidRPr="00641697">
          <w:rPr>
            <w:rStyle w:val="Hyperlink"/>
          </w:rPr>
          <w:t>see section 3.7</w:t>
        </w:r>
      </w:hyperlink>
      <w:r w:rsidR="00B015CB">
        <w:t>)</w:t>
      </w:r>
      <w:r w:rsidR="00105E58">
        <w:t>.</w:t>
      </w:r>
    </w:p>
    <w:p w14:paraId="066D8B74" w14:textId="79E1B410" w:rsidR="00127E78" w:rsidRDefault="00127E78" w:rsidP="00105E58">
      <w:pPr>
        <w:pStyle w:val="ListParagraph"/>
        <w:numPr>
          <w:ilvl w:val="1"/>
          <w:numId w:val="5"/>
        </w:numPr>
        <w:overflowPunct w:val="0"/>
        <w:autoSpaceDE w:val="0"/>
        <w:autoSpaceDN w:val="0"/>
        <w:spacing w:after="0"/>
        <w:contextualSpacing/>
        <w:textAlignment w:val="baseline"/>
        <w:rPr>
          <w:rFonts w:cs="Arial"/>
        </w:rPr>
      </w:pPr>
      <w:r w:rsidRPr="004D341E">
        <w:rPr>
          <w:rFonts w:cs="Arial"/>
        </w:rPr>
        <w:t>contact details</w:t>
      </w:r>
      <w:r w:rsidR="009D40FD">
        <w:rPr>
          <w:rFonts w:cs="Arial"/>
        </w:rPr>
        <w:t xml:space="preserve"> for the data protection lead</w:t>
      </w:r>
      <w:r w:rsidRPr="004D341E">
        <w:rPr>
          <w:rFonts w:cs="Arial"/>
        </w:rPr>
        <w:t xml:space="preserve"> (for queries)</w:t>
      </w:r>
      <w:r w:rsidR="00105E58">
        <w:rPr>
          <w:rFonts w:cs="Arial"/>
        </w:rPr>
        <w:t>.</w:t>
      </w:r>
    </w:p>
    <w:p w14:paraId="59F37C2C" w14:textId="2AF14DB5" w:rsidR="009D40FD" w:rsidRDefault="009D40FD" w:rsidP="00105E58">
      <w:pPr>
        <w:pStyle w:val="ListParagraph"/>
        <w:numPr>
          <w:ilvl w:val="1"/>
          <w:numId w:val="5"/>
        </w:numPr>
        <w:overflowPunct w:val="0"/>
        <w:autoSpaceDE w:val="0"/>
        <w:autoSpaceDN w:val="0"/>
        <w:spacing w:after="0"/>
        <w:contextualSpacing/>
        <w:textAlignment w:val="baseline"/>
        <w:rPr>
          <w:rFonts w:cs="Arial"/>
        </w:rPr>
      </w:pPr>
      <w:r>
        <w:rPr>
          <w:rFonts w:cs="Arial"/>
        </w:rPr>
        <w:t>contact details for the Information Commissioner’s Office in the event the data subject wishes to make a compliant</w:t>
      </w:r>
      <w:r w:rsidR="00105E58">
        <w:rPr>
          <w:rFonts w:cs="Arial"/>
        </w:rPr>
        <w:t>.</w:t>
      </w:r>
    </w:p>
    <w:p w14:paraId="0EC30669" w14:textId="77777777" w:rsidR="007E4438" w:rsidRPr="007E4438" w:rsidRDefault="007E4438" w:rsidP="00105E58">
      <w:pPr>
        <w:pStyle w:val="ListParagraph"/>
        <w:numPr>
          <w:ilvl w:val="1"/>
          <w:numId w:val="5"/>
        </w:numPr>
        <w:spacing w:after="0"/>
        <w:rPr>
          <w:rFonts w:cs="Arial"/>
        </w:rPr>
      </w:pPr>
      <w:r w:rsidRPr="007E4438">
        <w:rPr>
          <w:rFonts w:cs="Arial"/>
        </w:rPr>
        <w:t>highlight any changes made to the way the personal data is processed</w:t>
      </w:r>
    </w:p>
    <w:p w14:paraId="6AD99D51" w14:textId="300DB68E" w:rsidR="007E4438" w:rsidRPr="007E4438" w:rsidRDefault="007E4438" w:rsidP="00105E58">
      <w:pPr>
        <w:pStyle w:val="ListParagraph"/>
        <w:numPr>
          <w:ilvl w:val="1"/>
          <w:numId w:val="5"/>
        </w:numPr>
        <w:spacing w:after="0"/>
        <w:rPr>
          <w:rFonts w:cs="Arial"/>
        </w:rPr>
      </w:pPr>
      <w:r w:rsidRPr="007E4438">
        <w:rPr>
          <w:rFonts w:cs="Arial"/>
        </w:rPr>
        <w:t>be easily accessible to pupils / parents / staff</w:t>
      </w:r>
      <w:r w:rsidR="00105E58">
        <w:rPr>
          <w:rFonts w:cs="Arial"/>
        </w:rPr>
        <w:t>.</w:t>
      </w:r>
    </w:p>
    <w:p w14:paraId="1A7DC12F" w14:textId="19D2B71B" w:rsidR="007E4438" w:rsidRPr="007E4438" w:rsidRDefault="007E4438" w:rsidP="00105E58">
      <w:pPr>
        <w:pStyle w:val="ListParagraph"/>
        <w:numPr>
          <w:ilvl w:val="1"/>
          <w:numId w:val="5"/>
        </w:numPr>
        <w:spacing w:after="0"/>
        <w:rPr>
          <w:rFonts w:cs="Arial"/>
        </w:rPr>
      </w:pPr>
      <w:r w:rsidRPr="007E4438">
        <w:rPr>
          <w:rFonts w:cs="Arial"/>
        </w:rPr>
        <w:t>Where you are processing special categories of personal data (such are race, religion</w:t>
      </w:r>
      <w:r w:rsidR="00105E58">
        <w:rPr>
          <w:rFonts w:cs="Arial"/>
        </w:rPr>
        <w:t>,</w:t>
      </w:r>
      <w:r w:rsidRPr="007E4438">
        <w:rPr>
          <w:rFonts w:cs="Arial"/>
        </w:rPr>
        <w:t xml:space="preserve"> or health details) you need to list the additional lawful basis for that data</w:t>
      </w:r>
      <w:r w:rsidR="00105E58">
        <w:rPr>
          <w:rFonts w:cs="Arial"/>
        </w:rPr>
        <w:t>.</w:t>
      </w:r>
    </w:p>
    <w:p w14:paraId="266FDD89" w14:textId="77777777" w:rsidR="009137C2" w:rsidRPr="009137C2" w:rsidRDefault="009137C2" w:rsidP="00105E58">
      <w:pPr>
        <w:overflowPunct w:val="0"/>
        <w:autoSpaceDE w:val="0"/>
        <w:autoSpaceDN w:val="0"/>
        <w:spacing w:after="0"/>
        <w:contextualSpacing/>
        <w:textAlignment w:val="baseline"/>
        <w:rPr>
          <w:rFonts w:cs="Arial"/>
        </w:rPr>
      </w:pPr>
    </w:p>
    <w:p w14:paraId="429C7F78" w14:textId="77777777" w:rsidR="00A76D6A" w:rsidRPr="0091196E" w:rsidRDefault="00127E78" w:rsidP="00105E58">
      <w:pPr>
        <w:overflowPunct w:val="0"/>
        <w:autoSpaceDE w:val="0"/>
        <w:autoSpaceDN w:val="0"/>
        <w:spacing w:after="0"/>
        <w:textAlignment w:val="baseline"/>
        <w:rPr>
          <w:rFonts w:cs="Arial"/>
        </w:rPr>
      </w:pPr>
      <w:r>
        <w:rPr>
          <w:rFonts w:cs="Arial"/>
        </w:rPr>
        <w:t>This list is not exhaustive and settings / local authorities are expected to tailor the notice to meet their own business needs – covering any elements that are specific to them.</w:t>
      </w:r>
    </w:p>
    <w:p w14:paraId="08D2EA20" w14:textId="77777777" w:rsidR="00127E78" w:rsidRPr="00957579" w:rsidRDefault="00127E78" w:rsidP="00580B30">
      <w:pPr>
        <w:pStyle w:val="Heading1"/>
        <w:numPr>
          <w:ilvl w:val="0"/>
          <w:numId w:val="3"/>
        </w:numPr>
        <w:spacing w:after="0" w:line="288" w:lineRule="auto"/>
        <w:ind w:hanging="758"/>
      </w:pPr>
      <w:bookmarkStart w:id="63" w:name="_Toc166587295"/>
      <w:r>
        <w:lastRenderedPageBreak/>
        <w:t>Suggested wording and layout</w:t>
      </w:r>
      <w:bookmarkEnd w:id="63"/>
    </w:p>
    <w:p w14:paraId="1E6C84B3" w14:textId="3F356B9A" w:rsidR="00127E78" w:rsidRDefault="00127E78" w:rsidP="00580B30">
      <w:pPr>
        <w:spacing w:after="0"/>
      </w:pPr>
      <w:r>
        <w:t xml:space="preserve">Due to the large number of statutory data collections from schools and local authorities to the Department for Education (DfE), we work closely with legal advisors and the ICO to maintain </w:t>
      </w:r>
      <w:r w:rsidR="006D7F46">
        <w:t>several</w:t>
      </w:r>
      <w:r>
        <w:t xml:space="preserve"> suggested text documents. These documents contain examples of the relevant sections required, a proposed format and are available online</w:t>
      </w:r>
      <w:r w:rsidR="006C5400">
        <w:t xml:space="preserve"> here: </w:t>
      </w:r>
      <w:hyperlink r:id="rId16" w:history="1">
        <w:r w:rsidR="006C5400" w:rsidRPr="006C5400">
          <w:rPr>
            <w:rStyle w:val="Hyperlink"/>
          </w:rPr>
          <w:t>privacy notice model documents</w:t>
        </w:r>
      </w:hyperlink>
      <w:r w:rsidR="006C5400">
        <w:t xml:space="preserve">  </w:t>
      </w:r>
      <w:r>
        <w:t xml:space="preserve"> </w:t>
      </w:r>
    </w:p>
    <w:p w14:paraId="0931BA84" w14:textId="77777777" w:rsidR="00B161A0" w:rsidRDefault="00B161A0" w:rsidP="00B161A0">
      <w:pPr>
        <w:spacing w:after="0"/>
      </w:pPr>
    </w:p>
    <w:p w14:paraId="442B8DE9" w14:textId="20055F9D" w:rsidR="00127E78" w:rsidRDefault="00127E78" w:rsidP="00580B30">
      <w:pPr>
        <w:spacing w:after="0"/>
      </w:pPr>
      <w:r>
        <w:t xml:space="preserve">The documents </w:t>
      </w:r>
      <w:r w:rsidRPr="00491786">
        <w:rPr>
          <w:b/>
        </w:rPr>
        <w:t>must</w:t>
      </w:r>
      <w:r>
        <w:t xml:space="preserve"> be </w:t>
      </w:r>
      <w:r w:rsidRPr="00D56927">
        <w:t>reviewed and amended to reflect local needs and circumstances</w:t>
      </w:r>
      <w:r w:rsidR="009D40FD">
        <w:t xml:space="preserve"> with the advice of your data protection officer</w:t>
      </w:r>
      <w:r w:rsidRPr="00D56927">
        <w:t xml:space="preserve">, as you will process data that is not solely for use within </w:t>
      </w:r>
      <w:r>
        <w:t xml:space="preserve">statutory </w:t>
      </w:r>
      <w:r w:rsidRPr="00D56927">
        <w:t>data collections</w:t>
      </w:r>
      <w:r>
        <w:t xml:space="preserve">. Whilst privacy notices should be updated as need occurs, best practice suggests an annual review should also be undertaken – referring to the latest documentation on </w:t>
      </w:r>
      <w:hyperlink r:id="rId17" w:history="1">
        <w:r w:rsidRPr="00AD0209">
          <w:rPr>
            <w:rStyle w:val="Hyperlink"/>
          </w:rPr>
          <w:t>GOV.UK</w:t>
        </w:r>
      </w:hyperlink>
      <w:r>
        <w:t xml:space="preserve"> as part of the review process.</w:t>
      </w:r>
      <w:r w:rsidR="00DB399A">
        <w:t xml:space="preserve"> </w:t>
      </w:r>
    </w:p>
    <w:p w14:paraId="0C977926" w14:textId="77777777" w:rsidR="00B161A0" w:rsidRDefault="00B161A0" w:rsidP="00B161A0">
      <w:pPr>
        <w:spacing w:after="0"/>
      </w:pPr>
    </w:p>
    <w:p w14:paraId="55EFF70A" w14:textId="42D55129" w:rsidR="00127E78" w:rsidRDefault="00127E78" w:rsidP="00580B30">
      <w:pPr>
        <w:spacing w:after="0"/>
        <w:rPr>
          <w:rStyle w:val="Hyperlink"/>
        </w:rPr>
      </w:pPr>
      <w:r>
        <w:t xml:space="preserve">Where settings wish to know more about privacy notices, </w:t>
      </w:r>
      <w:r w:rsidRPr="00DB399A">
        <w:t>the</w:t>
      </w:r>
      <w:r w:rsidR="007A6629" w:rsidRPr="00DB399A">
        <w:t xml:space="preserve"> </w:t>
      </w:r>
      <w:hyperlink r:id="rId18" w:history="1">
        <w:r w:rsidR="00DB399A" w:rsidRPr="00DB399A">
          <w:rPr>
            <w:rStyle w:val="Hyperlink"/>
          </w:rPr>
          <w:t>ICO website</w:t>
        </w:r>
      </w:hyperlink>
      <w:r w:rsidR="00994692" w:rsidRPr="00DB399A">
        <w:t xml:space="preserve"> pr</w:t>
      </w:r>
      <w:r w:rsidRPr="00DB399A">
        <w:t>ovides full details</w:t>
      </w:r>
      <w:r w:rsidR="00DA5F98">
        <w:t>.</w:t>
      </w:r>
      <w:r w:rsidR="00DA5F98">
        <w:rPr>
          <w:rStyle w:val="Hyperlink"/>
        </w:rPr>
        <w:t xml:space="preserve"> </w:t>
      </w:r>
    </w:p>
    <w:p w14:paraId="667B1949" w14:textId="77777777" w:rsidR="00B161A0" w:rsidRDefault="00B161A0" w:rsidP="00B161A0">
      <w:pPr>
        <w:spacing w:after="0"/>
        <w:rPr>
          <w:rFonts w:cs="Arial"/>
        </w:rPr>
      </w:pPr>
    </w:p>
    <w:p w14:paraId="71E51AD7" w14:textId="4B5A6901" w:rsidR="00127E78" w:rsidRPr="00AE1FFB" w:rsidRDefault="00127E78" w:rsidP="00580B30">
      <w:pPr>
        <w:spacing w:after="0"/>
        <w:rPr>
          <w:color w:val="0000FF"/>
          <w:u w:val="single"/>
        </w:rPr>
      </w:pPr>
      <w:r>
        <w:rPr>
          <w:rFonts w:cs="Arial"/>
        </w:rPr>
        <w:t xml:space="preserve">Using the resources available, </w:t>
      </w:r>
      <w:r w:rsidRPr="00795A26">
        <w:rPr>
          <w:rFonts w:cs="Arial"/>
        </w:rPr>
        <w:t>settings</w:t>
      </w:r>
      <w:r>
        <w:rPr>
          <w:rFonts w:cs="Arial"/>
        </w:rPr>
        <w:t xml:space="preserve"> will be able to establish which </w:t>
      </w:r>
      <w:r w:rsidRPr="00795A26">
        <w:rPr>
          <w:rFonts w:cs="Arial"/>
        </w:rPr>
        <w:t xml:space="preserve">elements </w:t>
      </w:r>
      <w:r>
        <w:rPr>
          <w:rFonts w:cs="Arial"/>
        </w:rPr>
        <w:t xml:space="preserve">to include within their privacy notice. For more information on the suggested elements, please see the following sections and the example school notice at </w:t>
      </w:r>
      <w:hyperlink w:anchor="_Annex_A_–_1" w:history="1">
        <w:r w:rsidRPr="004074E9">
          <w:rPr>
            <w:rStyle w:val="Hyperlink"/>
            <w:rFonts w:cs="Arial"/>
          </w:rPr>
          <w:t>Annex A</w:t>
        </w:r>
      </w:hyperlink>
      <w:r>
        <w:rPr>
          <w:rFonts w:cs="Arial"/>
        </w:rPr>
        <w:t>.</w:t>
      </w:r>
    </w:p>
    <w:p w14:paraId="0EE2545E" w14:textId="77777777" w:rsidR="00B161A0" w:rsidRDefault="00B161A0" w:rsidP="00034B4C">
      <w:pPr>
        <w:pStyle w:val="Heading2"/>
        <w:spacing w:before="0" w:line="288" w:lineRule="auto"/>
      </w:pPr>
      <w:bookmarkStart w:id="64" w:name="_3.1_Categories_of"/>
      <w:bookmarkEnd w:id="64"/>
    </w:p>
    <w:p w14:paraId="7D438CA2" w14:textId="587B57C0" w:rsidR="00127E78" w:rsidRDefault="00127E78" w:rsidP="00580B30">
      <w:pPr>
        <w:pStyle w:val="Heading2"/>
        <w:spacing w:before="0" w:after="0" w:line="288" w:lineRule="auto"/>
      </w:pPr>
      <w:bookmarkStart w:id="65" w:name="_Toc166587296"/>
      <w:r>
        <w:t>3.1 Categories of information processed</w:t>
      </w:r>
      <w:bookmarkEnd w:id="65"/>
    </w:p>
    <w:p w14:paraId="23771DA9" w14:textId="5861D829" w:rsidR="00127E78" w:rsidRDefault="00127E78" w:rsidP="00580B30">
      <w:pPr>
        <w:spacing w:after="0"/>
        <w:contextualSpacing/>
      </w:pPr>
      <w:r>
        <w:t xml:space="preserve">You will process </w:t>
      </w:r>
      <w:r w:rsidR="006D7F46">
        <w:t>many</w:t>
      </w:r>
      <w:r>
        <w:t xml:space="preserve"> individual data items for your pupils and / or staff members. Under </w:t>
      </w:r>
      <w:r w:rsidR="004C7C65">
        <w:t xml:space="preserve">UK </w:t>
      </w:r>
      <w:r>
        <w:t>GDPR, you are expected to</w:t>
      </w:r>
      <w:r w:rsidR="00BC0DF6">
        <w:t xml:space="preserve"> be transparent about which of</w:t>
      </w:r>
      <w:r>
        <w:t xml:space="preserve"> the categories of information that you process.</w:t>
      </w:r>
    </w:p>
    <w:p w14:paraId="2BB9AB25" w14:textId="77777777" w:rsidR="00916567" w:rsidRDefault="00916567" w:rsidP="00580B30">
      <w:pPr>
        <w:spacing w:after="0"/>
        <w:contextualSpacing/>
      </w:pPr>
    </w:p>
    <w:p w14:paraId="0CE7809D" w14:textId="6BD27BC2" w:rsidR="00916567" w:rsidRDefault="00BC0DF6" w:rsidP="00580B30">
      <w:pPr>
        <w:spacing w:after="0"/>
        <w:contextualSpacing/>
      </w:pPr>
      <w:r>
        <w:t>Individual d</w:t>
      </w:r>
      <w:r w:rsidR="00916567">
        <w:t xml:space="preserve">ata items </w:t>
      </w:r>
      <w:r>
        <w:t>can be</w:t>
      </w:r>
      <w:r w:rsidR="00916567">
        <w:t xml:space="preserve"> extremely detailed</w:t>
      </w:r>
      <w:r>
        <w:t xml:space="preserve"> and are unlikely to be used in isolation</w:t>
      </w:r>
      <w:r w:rsidR="00916567">
        <w:t xml:space="preserve">, and </w:t>
      </w:r>
      <w:r>
        <w:t>therefore if you</w:t>
      </w:r>
      <w:r w:rsidR="00916567">
        <w:t xml:space="preserve"> think them through</w:t>
      </w:r>
      <w:r>
        <w:t>,</w:t>
      </w:r>
      <w:r w:rsidR="00916567">
        <w:t xml:space="preserve"> it helps to group </w:t>
      </w:r>
      <w:r>
        <w:t>data items</w:t>
      </w:r>
      <w:r w:rsidR="00916567">
        <w:t xml:space="preserve"> together into data item groups. Similarly, with over 1,000 systems in use in the education sector, grouping into overarching themes can help provide focus</w:t>
      </w:r>
      <w:r>
        <w:t xml:space="preserve"> as groups will be used in similar ways across the sector. </w:t>
      </w:r>
    </w:p>
    <w:p w14:paraId="773D2973" w14:textId="77777777" w:rsidR="00152949" w:rsidRDefault="00152949" w:rsidP="00580B30">
      <w:pPr>
        <w:spacing w:after="0"/>
        <w:contextualSpacing/>
      </w:pPr>
    </w:p>
    <w:p w14:paraId="283DB62B" w14:textId="620C844C" w:rsidR="00916567" w:rsidRDefault="000D3736" w:rsidP="00B161A0">
      <w:pPr>
        <w:spacing w:after="0"/>
        <w:contextualSpacing/>
      </w:pPr>
      <w:r>
        <w:t xml:space="preserve">As indicated within the </w:t>
      </w:r>
      <w:hyperlink r:id="rId19" w:history="1">
        <w:r w:rsidR="00610E27">
          <w:rPr>
            <w:rStyle w:val="Hyperlink"/>
          </w:rPr>
          <w:t>data protection toolkit for schools</w:t>
        </w:r>
      </w:hyperlink>
      <w:r>
        <w:t xml:space="preserve">, </w:t>
      </w:r>
      <w:r w:rsidR="00916567">
        <w:t>grouping data items about pupils into the following areas was</w:t>
      </w:r>
      <w:r>
        <w:t xml:space="preserve"> found to be</w:t>
      </w:r>
      <w:r w:rsidR="00916567">
        <w:t xml:space="preserve"> the most workable set of data item groups: </w:t>
      </w:r>
    </w:p>
    <w:p w14:paraId="600E68E5" w14:textId="77777777" w:rsidR="00C46203" w:rsidRDefault="00C46203" w:rsidP="00580B30">
      <w:pPr>
        <w:spacing w:after="0"/>
        <w:contextualSpacing/>
      </w:pPr>
    </w:p>
    <w:p w14:paraId="3BC7B712" w14:textId="3DE30F12" w:rsidR="00916567" w:rsidRDefault="00916567" w:rsidP="00580B30">
      <w:pPr>
        <w:pStyle w:val="ListParagraph"/>
        <w:numPr>
          <w:ilvl w:val="0"/>
          <w:numId w:val="24"/>
        </w:numPr>
        <w:spacing w:after="0"/>
        <w:contextualSpacing/>
      </w:pPr>
      <w:r>
        <w:t xml:space="preserve">admissions  </w:t>
      </w:r>
    </w:p>
    <w:p w14:paraId="77C70C65" w14:textId="1D8E2DAA" w:rsidR="00916567" w:rsidRDefault="00916567" w:rsidP="00580B30">
      <w:pPr>
        <w:pStyle w:val="ListParagraph"/>
        <w:numPr>
          <w:ilvl w:val="0"/>
          <w:numId w:val="24"/>
        </w:numPr>
        <w:spacing w:after="0"/>
        <w:contextualSpacing/>
      </w:pPr>
      <w:r>
        <w:t xml:space="preserve">attainment  </w:t>
      </w:r>
    </w:p>
    <w:p w14:paraId="2A337D3F" w14:textId="34F5963D" w:rsidR="00916567" w:rsidRDefault="00916567" w:rsidP="00580B30">
      <w:pPr>
        <w:pStyle w:val="ListParagraph"/>
        <w:numPr>
          <w:ilvl w:val="0"/>
          <w:numId w:val="24"/>
        </w:numPr>
        <w:spacing w:after="0"/>
        <w:contextualSpacing/>
      </w:pPr>
      <w:r>
        <w:t xml:space="preserve">attendance  </w:t>
      </w:r>
    </w:p>
    <w:p w14:paraId="1458ABC9" w14:textId="330E4182" w:rsidR="00916567" w:rsidRDefault="00916567" w:rsidP="00580B30">
      <w:pPr>
        <w:pStyle w:val="ListParagraph"/>
        <w:numPr>
          <w:ilvl w:val="0"/>
          <w:numId w:val="24"/>
        </w:numPr>
        <w:spacing w:after="0"/>
        <w:contextualSpacing/>
      </w:pPr>
      <w:r>
        <w:t xml:space="preserve">behaviour  </w:t>
      </w:r>
    </w:p>
    <w:p w14:paraId="28C305F4" w14:textId="67336267" w:rsidR="00916567" w:rsidRDefault="00916567" w:rsidP="00580B30">
      <w:pPr>
        <w:pStyle w:val="ListParagraph"/>
        <w:numPr>
          <w:ilvl w:val="0"/>
          <w:numId w:val="24"/>
        </w:numPr>
        <w:spacing w:after="0"/>
        <w:contextualSpacing/>
      </w:pPr>
      <w:r>
        <w:t xml:space="preserve">exclusions  </w:t>
      </w:r>
    </w:p>
    <w:p w14:paraId="5CC82380" w14:textId="7208228F" w:rsidR="00916567" w:rsidRDefault="00916567" w:rsidP="00580B30">
      <w:pPr>
        <w:pStyle w:val="ListParagraph"/>
        <w:numPr>
          <w:ilvl w:val="0"/>
          <w:numId w:val="24"/>
        </w:numPr>
        <w:spacing w:after="0"/>
        <w:contextualSpacing/>
      </w:pPr>
      <w:r>
        <w:lastRenderedPageBreak/>
        <w:t xml:space="preserve">personal identifiers, contacts and pupil characteristics  </w:t>
      </w:r>
    </w:p>
    <w:p w14:paraId="0506D8BE" w14:textId="1E229973" w:rsidR="00916567" w:rsidRDefault="00916567" w:rsidP="00580B30">
      <w:pPr>
        <w:pStyle w:val="ListParagraph"/>
        <w:numPr>
          <w:ilvl w:val="0"/>
          <w:numId w:val="24"/>
        </w:numPr>
        <w:spacing w:after="0"/>
        <w:contextualSpacing/>
      </w:pPr>
      <w:r>
        <w:t xml:space="preserve">identity management/authentication  </w:t>
      </w:r>
    </w:p>
    <w:p w14:paraId="72B5B26F" w14:textId="3F85EF21" w:rsidR="00916567" w:rsidRDefault="00916567" w:rsidP="00580B30">
      <w:pPr>
        <w:pStyle w:val="ListParagraph"/>
        <w:numPr>
          <w:ilvl w:val="0"/>
          <w:numId w:val="24"/>
        </w:numPr>
        <w:spacing w:after="0"/>
        <w:contextualSpacing/>
      </w:pPr>
      <w:r>
        <w:t xml:space="preserve">catering and free school meal management  </w:t>
      </w:r>
    </w:p>
    <w:p w14:paraId="3F8B3C1E" w14:textId="28A26C48" w:rsidR="00916567" w:rsidRDefault="00916567" w:rsidP="00580B30">
      <w:pPr>
        <w:pStyle w:val="ListParagraph"/>
        <w:numPr>
          <w:ilvl w:val="0"/>
          <w:numId w:val="24"/>
        </w:numPr>
        <w:spacing w:after="0"/>
        <w:contextualSpacing/>
      </w:pPr>
      <w:r>
        <w:t xml:space="preserve">trips and activities  </w:t>
      </w:r>
    </w:p>
    <w:p w14:paraId="5B8E2509" w14:textId="61F7771B" w:rsidR="00916567" w:rsidRDefault="00916567" w:rsidP="00580B30">
      <w:pPr>
        <w:pStyle w:val="ListParagraph"/>
        <w:numPr>
          <w:ilvl w:val="0"/>
          <w:numId w:val="24"/>
        </w:numPr>
        <w:spacing w:after="0"/>
        <w:contextualSpacing/>
      </w:pPr>
      <w:r>
        <w:t xml:space="preserve">medical information and administration  </w:t>
      </w:r>
    </w:p>
    <w:p w14:paraId="772FB7D0" w14:textId="6F24625E" w:rsidR="00916567" w:rsidRDefault="00916567" w:rsidP="00580B30">
      <w:pPr>
        <w:pStyle w:val="ListParagraph"/>
        <w:numPr>
          <w:ilvl w:val="0"/>
          <w:numId w:val="24"/>
        </w:numPr>
        <w:spacing w:after="0"/>
        <w:contextualSpacing/>
      </w:pPr>
      <w:r>
        <w:t xml:space="preserve">safeguarding and special educational needs  </w:t>
      </w:r>
    </w:p>
    <w:p w14:paraId="407F1036" w14:textId="77777777" w:rsidR="00B161A0" w:rsidRDefault="00B161A0" w:rsidP="00B161A0">
      <w:pPr>
        <w:spacing w:after="0"/>
        <w:contextualSpacing/>
      </w:pPr>
    </w:p>
    <w:p w14:paraId="7CAB95D4" w14:textId="4BCADCA2" w:rsidR="00916567" w:rsidRPr="002205EC" w:rsidRDefault="00916567" w:rsidP="00580B30">
      <w:pPr>
        <w:spacing w:after="0"/>
        <w:contextualSpacing/>
      </w:pPr>
      <w:r>
        <w:t xml:space="preserve">Please note: this list is not </w:t>
      </w:r>
      <w:r w:rsidR="006D7F46">
        <w:t>exhaustive;</w:t>
      </w:r>
      <w:r>
        <w:t xml:space="preserve"> it </w:t>
      </w:r>
      <w:r w:rsidR="00F2551A">
        <w:t>must</w:t>
      </w:r>
      <w:r>
        <w:t xml:space="preserve"> be </w:t>
      </w:r>
      <w:r w:rsidR="00555FF5">
        <w:t>amended</w:t>
      </w:r>
      <w:r>
        <w:t xml:space="preserve"> depending on the type of data you process (pupil / child or staff).</w:t>
      </w:r>
      <w:r w:rsidR="00BC0DF6">
        <w:t xml:space="preserve"> You are also asked to note that some of these will included data items which may be classed as a special category of personal data</w:t>
      </w:r>
      <w:r w:rsidR="00EA4DF4">
        <w:t xml:space="preserve"> and you may need to include additional information about them in your privacy notice.</w:t>
      </w:r>
    </w:p>
    <w:p w14:paraId="5D9FDC2D" w14:textId="77777777" w:rsidR="00916567" w:rsidRDefault="00916567" w:rsidP="00580B30">
      <w:pPr>
        <w:spacing w:after="0"/>
        <w:contextualSpacing/>
      </w:pPr>
    </w:p>
    <w:p w14:paraId="58CE956B" w14:textId="0169B3D8" w:rsidR="00127E78" w:rsidRDefault="00127E78">
      <w:pPr>
        <w:spacing w:after="0"/>
        <w:contextualSpacing/>
      </w:pPr>
      <w:r>
        <w:t xml:space="preserve">Best practice suggests that </w:t>
      </w:r>
      <w:r w:rsidR="00916567">
        <w:t xml:space="preserve">within your privacy notice, </w:t>
      </w:r>
      <w:r>
        <w:t>you include the category of data, along with an example of the data</w:t>
      </w:r>
      <w:r w:rsidR="00916567">
        <w:t xml:space="preserve">, to identify to the data subject what types of data fall into that </w:t>
      </w:r>
      <w:r w:rsidR="00340A76">
        <w:t>category. Examples</w:t>
      </w:r>
      <w:r>
        <w:t xml:space="preserve"> include:</w:t>
      </w:r>
    </w:p>
    <w:p w14:paraId="3C463B36" w14:textId="77777777" w:rsidR="00105E58" w:rsidRDefault="00105E58" w:rsidP="00580B30">
      <w:pPr>
        <w:spacing w:after="0"/>
        <w:contextualSpacing/>
      </w:pPr>
    </w:p>
    <w:p w14:paraId="0847195E" w14:textId="6626AD74" w:rsidR="00127E78" w:rsidRDefault="00C85256" w:rsidP="00580B30">
      <w:pPr>
        <w:pStyle w:val="ListParagraph"/>
        <w:numPr>
          <w:ilvl w:val="0"/>
          <w:numId w:val="16"/>
        </w:numPr>
        <w:spacing w:after="0"/>
        <w:contextualSpacing/>
      </w:pPr>
      <w:r w:rsidRPr="00CD661B">
        <w:rPr>
          <w:szCs w:val="23"/>
        </w:rPr>
        <w:t>personal</w:t>
      </w:r>
      <w:r w:rsidR="00916567">
        <w:rPr>
          <w:szCs w:val="23"/>
        </w:rPr>
        <w:t xml:space="preserve"> identifiers, contacts and</w:t>
      </w:r>
      <w:r w:rsidRPr="00CD661B">
        <w:rPr>
          <w:szCs w:val="23"/>
        </w:rPr>
        <w:t xml:space="preserve"> characteristics </w:t>
      </w:r>
      <w:r w:rsidR="00127E78" w:rsidRPr="00F52713">
        <w:t xml:space="preserve"> (</w:t>
      </w:r>
      <w:r w:rsidR="00127E78">
        <w:t xml:space="preserve">such as, </w:t>
      </w:r>
      <w:r w:rsidR="00127E78" w:rsidRPr="00F52713">
        <w:t>name, unique pupil number</w:t>
      </w:r>
      <w:r w:rsidR="00CD661B">
        <w:t>, contact</w:t>
      </w:r>
      <w:r w:rsidR="00916567">
        <w:t xml:space="preserve"> details</w:t>
      </w:r>
      <w:r w:rsidR="00CD661B">
        <w:t xml:space="preserve"> </w:t>
      </w:r>
      <w:r w:rsidR="00127E78" w:rsidRPr="00F52713">
        <w:t>and address)</w:t>
      </w:r>
    </w:p>
    <w:p w14:paraId="139B5F2D" w14:textId="77777777" w:rsidR="00CD661B" w:rsidRDefault="00CD661B" w:rsidP="00580B30">
      <w:pPr>
        <w:pStyle w:val="ListParagraph"/>
        <w:numPr>
          <w:ilvl w:val="0"/>
          <w:numId w:val="16"/>
        </w:numPr>
        <w:spacing w:after="0"/>
        <w:contextualSpacing/>
      </w:pPr>
      <w:r>
        <w:t>attendance (such as sessions attended, number of absences and reason for absence)</w:t>
      </w:r>
    </w:p>
    <w:p w14:paraId="4A9F08C1" w14:textId="47544F5D" w:rsidR="00C85256" w:rsidRDefault="00916567" w:rsidP="00580B30">
      <w:pPr>
        <w:pStyle w:val="ListParagraph"/>
        <w:numPr>
          <w:ilvl w:val="0"/>
          <w:numId w:val="16"/>
        </w:numPr>
        <w:spacing w:after="0"/>
        <w:contextualSpacing/>
      </w:pPr>
      <w:r>
        <w:t>staff c</w:t>
      </w:r>
      <w:r w:rsidR="00127E78">
        <w:t>ontract information (such as, hours worked, job role and salary information)</w:t>
      </w:r>
    </w:p>
    <w:p w14:paraId="521FB1EC" w14:textId="77777777" w:rsidR="00916567" w:rsidRDefault="00916567" w:rsidP="00580B30">
      <w:pPr>
        <w:pStyle w:val="ListParagraph"/>
        <w:numPr>
          <w:ilvl w:val="0"/>
          <w:numId w:val="16"/>
        </w:numPr>
        <w:spacing w:after="0"/>
        <w:contextualSpacing/>
      </w:pPr>
      <w:r w:rsidRPr="00B077B4">
        <w:t xml:space="preserve">information relating to episodes of being </w:t>
      </w:r>
      <w:r w:rsidRPr="007E43F7">
        <w:t>a child in need (such as referral information, assessment information, Section 47 information, Initial Child Protection information and Child Protection Plan information)</w:t>
      </w:r>
    </w:p>
    <w:p w14:paraId="08FCAB55" w14:textId="77777777" w:rsidR="00B161A0" w:rsidRDefault="00B161A0" w:rsidP="00B161A0">
      <w:pPr>
        <w:spacing w:after="0"/>
        <w:contextualSpacing/>
      </w:pPr>
    </w:p>
    <w:p w14:paraId="15C131A9" w14:textId="75383957" w:rsidR="00127E78" w:rsidRPr="004D341E" w:rsidRDefault="00127E78" w:rsidP="00580B30">
      <w:pPr>
        <w:spacing w:after="0"/>
        <w:contextualSpacing/>
      </w:pPr>
      <w:r>
        <w:t>Understandably, this list may not capture all data items collected</w:t>
      </w:r>
      <w:r w:rsidR="00EA4DF4">
        <w:t xml:space="preserve"> without becoming too complicated for people to follow</w:t>
      </w:r>
      <w:r>
        <w:t xml:space="preserve"> or held at a later point in time. Therefore, it is useful to state </w:t>
      </w:r>
      <w:r w:rsidR="00EA4DF4">
        <w:t xml:space="preserve">clearly in the privacy notice </w:t>
      </w:r>
      <w:r>
        <w:t xml:space="preserve">that the list is not exhaustive and provide a location where a maintained </w:t>
      </w:r>
      <w:r w:rsidR="00CD661B">
        <w:t xml:space="preserve">data asset register </w:t>
      </w:r>
      <w:r w:rsidR="00F2551A">
        <w:t xml:space="preserve">or current privacy notice </w:t>
      </w:r>
      <w:r>
        <w:t>can be found. This could be on a website or widely accessible noticeboard.</w:t>
      </w:r>
      <w:r w:rsidR="00EA4DF4">
        <w:t xml:space="preserve"> </w:t>
      </w:r>
    </w:p>
    <w:p w14:paraId="2F9ADC1D" w14:textId="77777777" w:rsidR="00127E78" w:rsidRDefault="00127E78" w:rsidP="00580B30">
      <w:pPr>
        <w:spacing w:after="0"/>
        <w:contextualSpacing/>
      </w:pPr>
    </w:p>
    <w:p w14:paraId="62FB1575" w14:textId="667CFFE1" w:rsidR="00127E78" w:rsidRDefault="00127E78" w:rsidP="00B161A0">
      <w:pPr>
        <w:spacing w:after="0"/>
        <w:contextualSpacing/>
        <w:rPr>
          <w:lang w:val="en"/>
        </w:rPr>
      </w:pPr>
      <w:r>
        <w:rPr>
          <w:lang w:val="en"/>
        </w:rPr>
        <w:t>You must review and amend the suggested text to reflect local needs and circumstances, as you will process data that isn’t solely for use within data statutory collections</w:t>
      </w:r>
      <w:r w:rsidR="00EA4DF4">
        <w:rPr>
          <w:lang w:val="en"/>
        </w:rPr>
        <w:t>, including, for example how you use process data in support of school trips or your social media policy for personal data which appears on websites</w:t>
      </w:r>
    </w:p>
    <w:p w14:paraId="41B11223" w14:textId="77777777" w:rsidR="00B161A0" w:rsidRPr="004D341E" w:rsidRDefault="00B161A0" w:rsidP="00580B30">
      <w:pPr>
        <w:spacing w:after="0"/>
        <w:contextualSpacing/>
      </w:pPr>
    </w:p>
    <w:p w14:paraId="557309F0" w14:textId="77777777" w:rsidR="00127E78" w:rsidRPr="00957579" w:rsidRDefault="00127E78" w:rsidP="00580B30">
      <w:pPr>
        <w:pStyle w:val="Heading2"/>
        <w:spacing w:before="0" w:after="0"/>
      </w:pPr>
      <w:bookmarkStart w:id="66" w:name="_3.2_Why_personal"/>
      <w:bookmarkStart w:id="67" w:name="_Toc166587297"/>
      <w:bookmarkEnd w:id="66"/>
      <w:r>
        <w:t>3.2 Why personal data is collected</w:t>
      </w:r>
      <w:bookmarkEnd w:id="67"/>
    </w:p>
    <w:p w14:paraId="39510D43" w14:textId="2AC12BC5" w:rsidR="00127E78" w:rsidRPr="0060555C" w:rsidRDefault="00127E78" w:rsidP="00580B30">
      <w:pPr>
        <w:spacing w:after="0"/>
        <w:contextualSpacing/>
      </w:pPr>
      <w:r w:rsidRPr="0060555C">
        <w:t xml:space="preserve">As an educational setting or local authority, you will collect individual pupil / staff data for </w:t>
      </w:r>
      <w:r w:rsidR="006D7F46" w:rsidRPr="0060555C">
        <w:t>several</w:t>
      </w:r>
      <w:r w:rsidRPr="0060555C">
        <w:t xml:space="preserve"> reasons. You must state these reasons within your privacy notice.</w:t>
      </w:r>
    </w:p>
    <w:p w14:paraId="75768B58" w14:textId="77777777" w:rsidR="00127E78" w:rsidRDefault="00127E78" w:rsidP="00B161A0">
      <w:pPr>
        <w:widowControl w:val="0"/>
        <w:suppressAutoHyphens/>
        <w:overflowPunct w:val="0"/>
        <w:autoSpaceDE w:val="0"/>
        <w:autoSpaceDN w:val="0"/>
        <w:spacing w:after="0" w:line="240" w:lineRule="auto"/>
        <w:textAlignment w:val="baseline"/>
        <w:rPr>
          <w:szCs w:val="28"/>
        </w:rPr>
      </w:pPr>
    </w:p>
    <w:p w14:paraId="5FCC9E29" w14:textId="77777777" w:rsidR="00127E78" w:rsidRDefault="00127E78" w:rsidP="00580B30">
      <w:pPr>
        <w:widowControl w:val="0"/>
        <w:suppressAutoHyphens/>
        <w:overflowPunct w:val="0"/>
        <w:autoSpaceDE w:val="0"/>
        <w:autoSpaceDN w:val="0"/>
        <w:spacing w:after="0"/>
        <w:textAlignment w:val="baseline"/>
        <w:rPr>
          <w:szCs w:val="28"/>
        </w:rPr>
      </w:pPr>
      <w:r w:rsidRPr="00BF0619">
        <w:rPr>
          <w:szCs w:val="28"/>
        </w:rPr>
        <w:t xml:space="preserve">Your privacy notice </w:t>
      </w:r>
      <w:r w:rsidRPr="00DC1814">
        <w:rPr>
          <w:b/>
          <w:szCs w:val="28"/>
        </w:rPr>
        <w:t>must</w:t>
      </w:r>
      <w:r>
        <w:rPr>
          <w:szCs w:val="28"/>
        </w:rPr>
        <w:t xml:space="preserve"> </w:t>
      </w:r>
      <w:r w:rsidRPr="00BF0619">
        <w:rPr>
          <w:szCs w:val="28"/>
        </w:rPr>
        <w:t>include</w:t>
      </w:r>
      <w:r>
        <w:rPr>
          <w:szCs w:val="28"/>
        </w:rPr>
        <w:t>:</w:t>
      </w:r>
    </w:p>
    <w:p w14:paraId="7041AD3D" w14:textId="6115312B" w:rsidR="00127E78" w:rsidRPr="00F73B26" w:rsidRDefault="00127E78" w:rsidP="00580B30">
      <w:pPr>
        <w:pStyle w:val="ListParagraph"/>
        <w:widowControl w:val="0"/>
        <w:numPr>
          <w:ilvl w:val="0"/>
          <w:numId w:val="14"/>
        </w:numPr>
        <w:suppressAutoHyphens/>
        <w:overflowPunct w:val="0"/>
        <w:autoSpaceDE w:val="0"/>
        <w:autoSpaceDN w:val="0"/>
        <w:spacing w:after="0"/>
        <w:textAlignment w:val="baseline"/>
        <w:rPr>
          <w:szCs w:val="28"/>
        </w:rPr>
      </w:pPr>
      <w:r>
        <w:rPr>
          <w:szCs w:val="28"/>
        </w:rPr>
        <w:t>the purposes of the processing</w:t>
      </w:r>
    </w:p>
    <w:p w14:paraId="229FE96F" w14:textId="77777777" w:rsidR="00127E78" w:rsidRDefault="00127E78">
      <w:pPr>
        <w:pStyle w:val="ListParagraph"/>
        <w:widowControl w:val="0"/>
        <w:numPr>
          <w:ilvl w:val="0"/>
          <w:numId w:val="14"/>
        </w:numPr>
        <w:suppressAutoHyphens/>
        <w:overflowPunct w:val="0"/>
        <w:autoSpaceDE w:val="0"/>
        <w:autoSpaceDN w:val="0"/>
        <w:spacing w:after="0"/>
        <w:textAlignment w:val="baseline"/>
        <w:rPr>
          <w:szCs w:val="28"/>
        </w:rPr>
      </w:pPr>
      <w:r w:rsidRPr="00742EC6">
        <w:rPr>
          <w:szCs w:val="28"/>
        </w:rPr>
        <w:lastRenderedPageBreak/>
        <w:t>the lawful basis for processing</w:t>
      </w:r>
    </w:p>
    <w:p w14:paraId="4CD6493E" w14:textId="77777777" w:rsidR="003E52BF" w:rsidRPr="003E52BF" w:rsidRDefault="003E52BF" w:rsidP="00580B30">
      <w:pPr>
        <w:widowControl w:val="0"/>
        <w:suppressAutoHyphens/>
        <w:overflowPunct w:val="0"/>
        <w:autoSpaceDE w:val="0"/>
        <w:autoSpaceDN w:val="0"/>
        <w:spacing w:after="0"/>
        <w:textAlignment w:val="baseline"/>
        <w:rPr>
          <w:szCs w:val="28"/>
        </w:rPr>
      </w:pPr>
    </w:p>
    <w:p w14:paraId="6BCB0CEE" w14:textId="77777777" w:rsidR="00127E78" w:rsidRDefault="00127E78" w:rsidP="00580B30">
      <w:pPr>
        <w:pStyle w:val="Heading3"/>
        <w:spacing w:before="0" w:after="0" w:line="288" w:lineRule="auto"/>
      </w:pPr>
      <w:bookmarkStart w:id="68" w:name="_3.2.1_Purpose:"/>
      <w:bookmarkEnd w:id="68"/>
      <w:r>
        <w:t>3.2.1 Purpose:</w:t>
      </w:r>
    </w:p>
    <w:p w14:paraId="67BBFCD8" w14:textId="4FB8E3CE" w:rsidR="00127E78" w:rsidRPr="002205EC" w:rsidRDefault="00A95EDB" w:rsidP="00580B30">
      <w:pPr>
        <w:spacing w:after="0"/>
        <w:contextualSpacing/>
      </w:pPr>
      <w:r>
        <w:t>Best practice suggests listing the</w:t>
      </w:r>
      <w:r w:rsidR="00127E78" w:rsidRPr="002205EC">
        <w:t xml:space="preserve"> purpose</w:t>
      </w:r>
      <w:r>
        <w:t>s</w:t>
      </w:r>
      <w:r w:rsidR="00127E78" w:rsidRPr="002205EC">
        <w:t xml:space="preserve"> of processing </w:t>
      </w:r>
      <w:r>
        <w:t xml:space="preserve">in a clear, understandable way </w:t>
      </w:r>
      <w:r w:rsidR="00127E78" w:rsidRPr="002205EC">
        <w:t xml:space="preserve">and, for this type of data, it is </w:t>
      </w:r>
      <w:r w:rsidR="006D7F46" w:rsidRPr="002205EC">
        <w:t>enough</w:t>
      </w:r>
      <w:r w:rsidR="00127E78" w:rsidRPr="002205EC">
        <w:t xml:space="preserve"> to state:</w:t>
      </w:r>
    </w:p>
    <w:p w14:paraId="31DFEA5F" w14:textId="77777777" w:rsidR="00127E78" w:rsidRPr="002205EC" w:rsidRDefault="00127E78" w:rsidP="00580B30">
      <w:pPr>
        <w:spacing w:after="0"/>
        <w:contextualSpacing/>
      </w:pPr>
    </w:p>
    <w:p w14:paraId="762F1AAC" w14:textId="77777777" w:rsidR="00127E78" w:rsidRDefault="00127E78" w:rsidP="00B161A0">
      <w:pPr>
        <w:spacing w:after="0"/>
        <w:contextualSpacing/>
      </w:pPr>
      <w:r w:rsidRPr="002205EC">
        <w:t>This information is used to:</w:t>
      </w:r>
    </w:p>
    <w:p w14:paraId="11ECF8BA" w14:textId="77777777" w:rsidR="00B161A0" w:rsidRPr="002205EC" w:rsidRDefault="00B161A0" w:rsidP="00580B30">
      <w:pPr>
        <w:spacing w:after="0"/>
        <w:contextualSpacing/>
      </w:pPr>
    </w:p>
    <w:p w14:paraId="081F225D" w14:textId="77777777" w:rsidR="00127E78" w:rsidRPr="002205EC" w:rsidRDefault="00127E78" w:rsidP="00580B30">
      <w:pPr>
        <w:pStyle w:val="ListParagraph"/>
        <w:numPr>
          <w:ilvl w:val="0"/>
          <w:numId w:val="17"/>
        </w:numPr>
        <w:spacing w:after="0"/>
        <w:contextualSpacing/>
      </w:pPr>
      <w:r w:rsidRPr="002205EC">
        <w:t>provide the child with an education</w:t>
      </w:r>
    </w:p>
    <w:p w14:paraId="2D75F03A" w14:textId="77777777" w:rsidR="00127E78" w:rsidRPr="002205EC" w:rsidRDefault="00127E78" w:rsidP="00580B30">
      <w:pPr>
        <w:pStyle w:val="ListParagraph"/>
        <w:numPr>
          <w:ilvl w:val="0"/>
          <w:numId w:val="17"/>
        </w:numPr>
        <w:spacing w:after="0"/>
        <w:contextualSpacing/>
      </w:pPr>
      <w:r w:rsidRPr="002205EC">
        <w:t>allocate the correct teaching resource</w:t>
      </w:r>
    </w:p>
    <w:p w14:paraId="208D9B84" w14:textId="77777777" w:rsidR="00127E78" w:rsidRPr="002205EC" w:rsidRDefault="00127E78" w:rsidP="00580B30">
      <w:pPr>
        <w:pStyle w:val="ListParagraph"/>
        <w:numPr>
          <w:ilvl w:val="0"/>
          <w:numId w:val="17"/>
        </w:numPr>
        <w:spacing w:after="0"/>
        <w:contextualSpacing/>
      </w:pPr>
      <w:r w:rsidRPr="002205EC">
        <w:t>provide any additional support</w:t>
      </w:r>
    </w:p>
    <w:p w14:paraId="7393E480" w14:textId="77777777" w:rsidR="00127E78" w:rsidRDefault="00127E78" w:rsidP="00580B30">
      <w:pPr>
        <w:pStyle w:val="ListParagraph"/>
        <w:numPr>
          <w:ilvl w:val="0"/>
          <w:numId w:val="17"/>
        </w:numPr>
        <w:spacing w:after="0"/>
        <w:contextualSpacing/>
      </w:pPr>
      <w:r w:rsidRPr="002205EC">
        <w:t>to ensure safety of pupils whilst in your care</w:t>
      </w:r>
    </w:p>
    <w:p w14:paraId="13D5CB88" w14:textId="77777777" w:rsidR="00B161A0" w:rsidRDefault="00B161A0" w:rsidP="00B161A0">
      <w:pPr>
        <w:spacing w:after="0"/>
        <w:contextualSpacing/>
      </w:pPr>
    </w:p>
    <w:p w14:paraId="0BB202A2" w14:textId="540D0DC3" w:rsidR="00127E78" w:rsidRPr="002205EC" w:rsidRDefault="00127E78" w:rsidP="00580B30">
      <w:pPr>
        <w:spacing w:after="0"/>
        <w:contextualSpacing/>
      </w:pPr>
      <w:r>
        <w:t>Please note: this list is not exhaustive.</w:t>
      </w:r>
    </w:p>
    <w:p w14:paraId="471BA557" w14:textId="77777777" w:rsidR="00127E78" w:rsidRPr="002205EC" w:rsidRDefault="00127E78" w:rsidP="00580B30">
      <w:pPr>
        <w:spacing w:after="0"/>
        <w:contextualSpacing/>
      </w:pPr>
    </w:p>
    <w:p w14:paraId="0AA2E60E" w14:textId="556095DF" w:rsidR="00127E78" w:rsidRDefault="00127E78" w:rsidP="00580B30">
      <w:pPr>
        <w:spacing w:after="0"/>
        <w:contextualSpacing/>
      </w:pPr>
      <w:r w:rsidRPr="002205EC">
        <w:t xml:space="preserve">You should then consider which lawful basis best fits the purposes (see </w:t>
      </w:r>
      <w:hyperlink w:anchor="_3.2.2_Lawful_basis" w:history="1">
        <w:r w:rsidRPr="002205EC">
          <w:rPr>
            <w:rStyle w:val="Hyperlink"/>
          </w:rPr>
          <w:t>section 3.2.2</w:t>
        </w:r>
      </w:hyperlink>
      <w:r w:rsidRPr="002205EC">
        <w:t>). You might consider that more than one basis applies, in which case you should identify and document all of the</w:t>
      </w:r>
      <w:r w:rsidR="0037776B">
        <w:t>m.</w:t>
      </w:r>
      <w:r w:rsidRPr="002205EC">
        <w:t xml:space="preserve"> </w:t>
      </w:r>
    </w:p>
    <w:p w14:paraId="756275E2" w14:textId="5D515231" w:rsidR="00FD2FD0" w:rsidRDefault="00FD2FD0" w:rsidP="00580B30">
      <w:pPr>
        <w:spacing w:after="0"/>
        <w:contextualSpacing/>
      </w:pPr>
    </w:p>
    <w:p w14:paraId="466B0034" w14:textId="7EEAAEF8" w:rsidR="00B161A0" w:rsidRDefault="00FD2FD0" w:rsidP="00580B30">
      <w:pPr>
        <w:spacing w:after="0"/>
        <w:contextualSpacing/>
      </w:pPr>
      <w:r>
        <w:t>Schools will also wish to be mindful of the pupil registration regulations, which define the information, required to be held in the school’s admissions and attendance registers.</w:t>
      </w:r>
    </w:p>
    <w:p w14:paraId="4FAEA0C7" w14:textId="77777777" w:rsidR="00B161A0" w:rsidRDefault="00B161A0" w:rsidP="00580B30">
      <w:pPr>
        <w:spacing w:after="0"/>
        <w:contextualSpacing/>
      </w:pPr>
      <w:bookmarkStart w:id="69" w:name="_3.2.2_Lawful_basis"/>
      <w:bookmarkEnd w:id="69"/>
    </w:p>
    <w:p w14:paraId="26606CB2" w14:textId="117EFCA3" w:rsidR="00127E78" w:rsidRDefault="00127E78" w:rsidP="00580B30">
      <w:pPr>
        <w:pStyle w:val="Heading3"/>
        <w:spacing w:before="0" w:after="0" w:line="288" w:lineRule="auto"/>
      </w:pPr>
      <w:r>
        <w:t>3.2.2 Lawful basis</w:t>
      </w:r>
    </w:p>
    <w:p w14:paraId="5DE8214B" w14:textId="77777777" w:rsidR="00432B2E" w:rsidRDefault="00432B2E" w:rsidP="00580B30">
      <w:pPr>
        <w:spacing w:after="0"/>
        <w:rPr>
          <w:rFonts w:ascii="Verdana" w:hAnsi="Verdana"/>
          <w:color w:val="44546A"/>
        </w:rPr>
      </w:pPr>
      <w:r>
        <w:rPr>
          <w:rFonts w:cs="Arial"/>
        </w:rPr>
        <w:t>Data subjects</w:t>
      </w:r>
      <w:r w:rsidRPr="000343A7">
        <w:rPr>
          <w:rFonts w:cs="Arial"/>
        </w:rPr>
        <w:t xml:space="preserve"> need to know which data is being collected on which basis, s</w:t>
      </w:r>
      <w:r>
        <w:rPr>
          <w:rFonts w:cs="Arial"/>
        </w:rPr>
        <w:t>o they understand how to exercise their rights. This</w:t>
      </w:r>
      <w:r w:rsidRPr="000343A7">
        <w:rPr>
          <w:rFonts w:cs="Arial"/>
        </w:rPr>
        <w:t xml:space="preserve"> is where</w:t>
      </w:r>
      <w:r>
        <w:rPr>
          <w:rFonts w:cs="Arial"/>
        </w:rPr>
        <w:t xml:space="preserve"> a layered privacy notice</w:t>
      </w:r>
      <w:r w:rsidRPr="000343A7">
        <w:rPr>
          <w:rFonts w:cs="Arial"/>
        </w:rPr>
        <w:t xml:space="preserve"> can be useful</w:t>
      </w:r>
      <w:r>
        <w:rPr>
          <w:rFonts w:cs="Arial"/>
        </w:rPr>
        <w:t xml:space="preserve"> - see </w:t>
      </w:r>
      <w:hyperlink w:anchor="_4.1_Layered_approach" w:history="1">
        <w:r>
          <w:rPr>
            <w:rStyle w:val="Hyperlink"/>
            <w:rFonts w:cs="Arial"/>
          </w:rPr>
          <w:t>4.1</w:t>
        </w:r>
      </w:hyperlink>
      <w:r w:rsidRPr="000343A7">
        <w:rPr>
          <w:rFonts w:cs="Arial"/>
        </w:rPr>
        <w:t>.</w:t>
      </w:r>
      <w:r>
        <w:rPr>
          <w:rFonts w:cs="Arial"/>
        </w:rPr>
        <w:t xml:space="preserve"> However, y</w:t>
      </w:r>
      <w:r w:rsidRPr="006B2F9F">
        <w:rPr>
          <w:rFonts w:cs="Arial"/>
        </w:rPr>
        <w:t>ou do not need to list the lawful bases for each category o</w:t>
      </w:r>
      <w:r>
        <w:rPr>
          <w:rFonts w:cs="Arial"/>
        </w:rPr>
        <w:t>r</w:t>
      </w:r>
      <w:r w:rsidRPr="006B2F9F">
        <w:rPr>
          <w:rFonts w:cs="Arial"/>
        </w:rPr>
        <w:t xml:space="preserve"> type of data you collect – only for the different purposes that you collect it, which should make it more manageable.</w:t>
      </w:r>
    </w:p>
    <w:p w14:paraId="74653816" w14:textId="77777777" w:rsidR="00B161A0" w:rsidRDefault="00B161A0" w:rsidP="00B161A0">
      <w:pPr>
        <w:spacing w:after="0"/>
        <w:contextualSpacing/>
      </w:pPr>
    </w:p>
    <w:p w14:paraId="63E4EF33" w14:textId="576C64D6" w:rsidR="00EA4DF4" w:rsidRDefault="004C7C65" w:rsidP="00580B30">
      <w:pPr>
        <w:spacing w:after="0"/>
        <w:contextualSpacing/>
      </w:pPr>
      <w:r>
        <w:t xml:space="preserve">UK </w:t>
      </w:r>
      <w:r w:rsidR="00127E78" w:rsidRPr="002205EC">
        <w:t>GDPR states that yo</w:t>
      </w:r>
      <w:r w:rsidR="00BE1468">
        <w:t xml:space="preserve">u must include the lawful </w:t>
      </w:r>
      <w:r w:rsidR="00432B2E">
        <w:t>basis</w:t>
      </w:r>
      <w:r w:rsidR="00432B2E" w:rsidRPr="002205EC">
        <w:t xml:space="preserve"> </w:t>
      </w:r>
      <w:r w:rsidR="00432B2E">
        <w:t>to demonstrate in m</w:t>
      </w:r>
      <w:r w:rsidR="00351250">
        <w:t>ost cases (</w:t>
      </w:r>
      <w:r w:rsidR="006D7F46">
        <w:t>apart from</w:t>
      </w:r>
      <w:r w:rsidR="00351250">
        <w:t xml:space="preserve"> consent) you may need to demonstrate why processing specific personal data is necessary for that task</w:t>
      </w:r>
      <w:r w:rsidR="00127E78" w:rsidRPr="002205EC">
        <w:t xml:space="preserve"> collecting and using personal data. </w:t>
      </w:r>
      <w:r w:rsidR="00432B2E">
        <w:t xml:space="preserve">The basis is limited to </w:t>
      </w:r>
      <w:r w:rsidR="00EA4DF4">
        <w:t xml:space="preserve">the </w:t>
      </w:r>
      <w:r w:rsidR="00EA4DF4" w:rsidRPr="00812F9A">
        <w:t>following list</w:t>
      </w:r>
      <w:r w:rsidR="004B57DA" w:rsidRPr="00812F9A">
        <w:t xml:space="preserve"> and relates to </w:t>
      </w:r>
      <w:hyperlink r:id="rId20" w:history="1">
        <w:r w:rsidR="004B57DA" w:rsidRPr="00812F9A">
          <w:rPr>
            <w:rFonts w:cs="Arial"/>
            <w:color w:val="0000FF"/>
            <w:sz w:val="22"/>
            <w:szCs w:val="22"/>
            <w:u w:val="single"/>
            <w:lang w:val="en"/>
          </w:rPr>
          <w:t>UK GDPR - Article 6</w:t>
        </w:r>
      </w:hyperlink>
    </w:p>
    <w:p w14:paraId="5489AE83" w14:textId="543219B5" w:rsidR="00EA4DF4" w:rsidRDefault="00EA4DF4" w:rsidP="00105E58">
      <w:pPr>
        <w:spacing w:after="0"/>
        <w:contextualSpacing/>
      </w:pPr>
    </w:p>
    <w:p w14:paraId="238EB764" w14:textId="6BA6C6DF" w:rsidR="00EA4DF4" w:rsidRPr="00105E58" w:rsidRDefault="00EA4DF4" w:rsidP="00105E58">
      <w:pPr>
        <w:pStyle w:val="ListParagraph"/>
        <w:numPr>
          <w:ilvl w:val="0"/>
          <w:numId w:val="44"/>
        </w:numPr>
        <w:spacing w:after="0"/>
        <w:rPr>
          <w:rFonts w:cs="Arial"/>
          <w:color w:val="000000"/>
        </w:rPr>
      </w:pPr>
      <w:r w:rsidRPr="00105E58">
        <w:rPr>
          <w:rFonts w:cs="Arial"/>
          <w:b/>
          <w:bCs/>
          <w:color w:val="000000"/>
        </w:rPr>
        <w:t>Consent:</w:t>
      </w:r>
      <w:r w:rsidRPr="00105E58">
        <w:rPr>
          <w:rFonts w:cs="Arial"/>
          <w:color w:val="000000"/>
        </w:rPr>
        <w:t xml:space="preserve"> the individual has given clear consent for you to process their personal data for a specific purpose.</w:t>
      </w:r>
    </w:p>
    <w:p w14:paraId="5AD3364E" w14:textId="77777777" w:rsidR="00105E58" w:rsidRPr="00105E58" w:rsidRDefault="00105E58" w:rsidP="00105E58">
      <w:pPr>
        <w:pStyle w:val="ListParagraph"/>
        <w:numPr>
          <w:ilvl w:val="0"/>
          <w:numId w:val="0"/>
        </w:numPr>
        <w:spacing w:after="0"/>
        <w:ind w:left="1080"/>
        <w:rPr>
          <w:rFonts w:cs="Arial"/>
          <w:color w:val="000000"/>
        </w:rPr>
      </w:pPr>
    </w:p>
    <w:p w14:paraId="351E4BEC" w14:textId="78284AE7" w:rsidR="00EA4DF4" w:rsidRPr="00105E58" w:rsidRDefault="00EA4DF4" w:rsidP="00105E58">
      <w:pPr>
        <w:pStyle w:val="ListParagraph"/>
        <w:numPr>
          <w:ilvl w:val="0"/>
          <w:numId w:val="44"/>
        </w:numPr>
        <w:spacing w:after="0"/>
        <w:rPr>
          <w:rFonts w:cs="Arial"/>
          <w:color w:val="000000"/>
        </w:rPr>
      </w:pPr>
      <w:r w:rsidRPr="00105E58">
        <w:rPr>
          <w:rFonts w:cs="Arial"/>
          <w:b/>
          <w:bCs/>
          <w:color w:val="000000"/>
        </w:rPr>
        <w:t>Contract:</w:t>
      </w:r>
      <w:r w:rsidRPr="00105E58">
        <w:rPr>
          <w:rFonts w:cs="Arial"/>
          <w:color w:val="000000"/>
        </w:rPr>
        <w:t xml:space="preserve"> the processing is necessary for a contract you have with the individual, or because they have asked you to take specific steps before entering into a contract.</w:t>
      </w:r>
    </w:p>
    <w:p w14:paraId="66698F3E" w14:textId="77777777" w:rsidR="00105E58" w:rsidRPr="00105E58" w:rsidRDefault="00105E58" w:rsidP="00105E58">
      <w:pPr>
        <w:spacing w:after="0"/>
        <w:ind w:left="1440" w:hanging="360"/>
        <w:rPr>
          <w:rFonts w:cs="Arial"/>
          <w:color w:val="000000"/>
        </w:rPr>
      </w:pPr>
    </w:p>
    <w:p w14:paraId="1D89DD14" w14:textId="77777777" w:rsidR="00105E58" w:rsidRPr="00105E58" w:rsidRDefault="00105E58" w:rsidP="00105E58">
      <w:pPr>
        <w:pStyle w:val="ListParagraph"/>
        <w:numPr>
          <w:ilvl w:val="0"/>
          <w:numId w:val="0"/>
        </w:numPr>
        <w:spacing w:after="0"/>
        <w:ind w:left="1080"/>
        <w:rPr>
          <w:rFonts w:cs="Arial"/>
          <w:color w:val="000000"/>
        </w:rPr>
      </w:pPr>
    </w:p>
    <w:p w14:paraId="66537958" w14:textId="3CCE68E5" w:rsidR="00EA4DF4" w:rsidRPr="00105E58" w:rsidRDefault="00EA4DF4" w:rsidP="00105E58">
      <w:pPr>
        <w:pStyle w:val="ListParagraph"/>
        <w:numPr>
          <w:ilvl w:val="0"/>
          <w:numId w:val="44"/>
        </w:numPr>
        <w:spacing w:after="0"/>
        <w:rPr>
          <w:rFonts w:cs="Arial"/>
          <w:color w:val="000000"/>
        </w:rPr>
      </w:pPr>
      <w:r w:rsidRPr="00105E58">
        <w:rPr>
          <w:rFonts w:cs="Arial"/>
          <w:b/>
          <w:bCs/>
          <w:color w:val="000000"/>
        </w:rPr>
        <w:lastRenderedPageBreak/>
        <w:t>Legal obligation:</w:t>
      </w:r>
      <w:r w:rsidRPr="00105E58">
        <w:rPr>
          <w:rFonts w:cs="Arial"/>
          <w:color w:val="000000"/>
        </w:rPr>
        <w:t xml:space="preserve"> the processing is necessary for you to comply with the law (not including contractual obligations).</w:t>
      </w:r>
    </w:p>
    <w:p w14:paraId="38F75707" w14:textId="77777777" w:rsidR="00105E58" w:rsidRPr="00105E58" w:rsidRDefault="00105E58" w:rsidP="00105E58">
      <w:pPr>
        <w:pStyle w:val="ListParagraph"/>
        <w:numPr>
          <w:ilvl w:val="0"/>
          <w:numId w:val="0"/>
        </w:numPr>
        <w:spacing w:after="0"/>
        <w:ind w:left="1080"/>
        <w:rPr>
          <w:rFonts w:cs="Arial"/>
          <w:color w:val="000000"/>
        </w:rPr>
      </w:pPr>
    </w:p>
    <w:p w14:paraId="53B14793" w14:textId="559ADF19" w:rsidR="00105E58" w:rsidRDefault="00EA4DF4" w:rsidP="00105E58">
      <w:pPr>
        <w:pStyle w:val="ListParagraph"/>
        <w:numPr>
          <w:ilvl w:val="0"/>
          <w:numId w:val="44"/>
        </w:numPr>
        <w:spacing w:after="0"/>
        <w:rPr>
          <w:rFonts w:cs="Arial"/>
          <w:color w:val="000000"/>
        </w:rPr>
      </w:pPr>
      <w:r w:rsidRPr="00105E58">
        <w:rPr>
          <w:rFonts w:cs="Arial"/>
          <w:b/>
          <w:bCs/>
          <w:color w:val="000000"/>
        </w:rPr>
        <w:t>Vital interests:</w:t>
      </w:r>
      <w:r w:rsidRPr="00105E58">
        <w:rPr>
          <w:rFonts w:cs="Arial"/>
          <w:color w:val="000000"/>
        </w:rPr>
        <w:t xml:space="preserve"> the processing is necessary to protect someone’s life.</w:t>
      </w:r>
    </w:p>
    <w:p w14:paraId="7A7B567E" w14:textId="77777777" w:rsidR="00105E58" w:rsidRPr="00105E58" w:rsidRDefault="00105E58" w:rsidP="00105E58">
      <w:pPr>
        <w:pStyle w:val="ListParagraph"/>
        <w:numPr>
          <w:ilvl w:val="0"/>
          <w:numId w:val="0"/>
        </w:numPr>
        <w:spacing w:after="0"/>
        <w:ind w:left="1440"/>
        <w:rPr>
          <w:rFonts w:cs="Arial"/>
          <w:color w:val="000000"/>
        </w:rPr>
      </w:pPr>
    </w:p>
    <w:p w14:paraId="04618430" w14:textId="57B83F3D" w:rsidR="00105E58" w:rsidRDefault="00EA4DF4" w:rsidP="00105E58">
      <w:pPr>
        <w:pStyle w:val="ListParagraph"/>
        <w:numPr>
          <w:ilvl w:val="0"/>
          <w:numId w:val="44"/>
        </w:numPr>
        <w:spacing w:after="0"/>
        <w:rPr>
          <w:rFonts w:cs="Arial"/>
          <w:color w:val="000000"/>
        </w:rPr>
      </w:pPr>
      <w:r w:rsidRPr="00105E58">
        <w:rPr>
          <w:rFonts w:cs="Arial"/>
          <w:b/>
          <w:bCs/>
          <w:color w:val="000000"/>
        </w:rPr>
        <w:t>Public task:</w:t>
      </w:r>
      <w:r w:rsidRPr="00105E58">
        <w:rPr>
          <w:rFonts w:cs="Arial"/>
          <w:color w:val="000000"/>
        </w:rPr>
        <w:t xml:space="preserve"> the processing is necessary for you to perform a task in the public interest or for your official functions, and the task or function has a clear basis in law.</w:t>
      </w:r>
    </w:p>
    <w:p w14:paraId="25A86840" w14:textId="77777777" w:rsidR="00105E58" w:rsidRPr="00105E58" w:rsidRDefault="00105E58" w:rsidP="00105E58">
      <w:pPr>
        <w:pStyle w:val="ListParagraph"/>
        <w:numPr>
          <w:ilvl w:val="0"/>
          <w:numId w:val="0"/>
        </w:numPr>
        <w:spacing w:after="0"/>
        <w:ind w:left="1440"/>
        <w:rPr>
          <w:rFonts w:cs="Arial"/>
          <w:color w:val="000000"/>
        </w:rPr>
      </w:pPr>
    </w:p>
    <w:p w14:paraId="21110E5F" w14:textId="525EE4D2" w:rsidR="00EA4DF4" w:rsidRPr="00105E58" w:rsidRDefault="00EA4DF4" w:rsidP="00105E58">
      <w:pPr>
        <w:pStyle w:val="ListParagraph"/>
        <w:numPr>
          <w:ilvl w:val="0"/>
          <w:numId w:val="44"/>
        </w:numPr>
        <w:spacing w:after="0"/>
        <w:rPr>
          <w:rFonts w:cs="Arial"/>
          <w:color w:val="000000"/>
        </w:rPr>
      </w:pPr>
      <w:r w:rsidRPr="00105E58">
        <w:rPr>
          <w:b/>
          <w:bCs/>
        </w:rPr>
        <w:t>Legitimate interests:</w:t>
      </w:r>
      <w:r w:rsidRPr="00791245">
        <w:t xml:space="preserve"> the processing is necessary for your legitimate interests or the legitimate interests of a third party, unless there is a good reason to protect the individual’s personal data which overrides those legitimate interests. (This cannot apply if you are a public authority processing data to perform your official tasks.)</w:t>
      </w:r>
    </w:p>
    <w:p w14:paraId="454A3D15" w14:textId="77777777" w:rsidR="00EA4DF4" w:rsidDel="00B161A0" w:rsidRDefault="00EA4DF4" w:rsidP="00B161A0">
      <w:pPr>
        <w:spacing w:after="0"/>
        <w:contextualSpacing/>
        <w:rPr>
          <w:del w:id="70" w:author="SUMMERS, Simon" w:date="2024-05-02T11:04:00Z" w16du:dateUtc="2024-05-02T10:04:00Z"/>
          <w:rFonts w:cs="Arial"/>
        </w:rPr>
      </w:pPr>
    </w:p>
    <w:p w14:paraId="4EF891B7" w14:textId="77777777" w:rsidR="00B161A0" w:rsidRPr="00791245" w:rsidRDefault="00B161A0" w:rsidP="00580B30">
      <w:pPr>
        <w:spacing w:after="0"/>
        <w:contextualSpacing/>
        <w:rPr>
          <w:rFonts w:cs="Arial"/>
        </w:rPr>
      </w:pPr>
    </w:p>
    <w:p w14:paraId="54434310" w14:textId="5BCDBBC8" w:rsidR="0078188A" w:rsidRDefault="00351250" w:rsidP="00580B30">
      <w:pPr>
        <w:spacing w:after="0"/>
        <w:contextualSpacing/>
        <w:rPr>
          <w:rStyle w:val="Hyperlink"/>
          <w:rFonts w:cs="Arial"/>
          <w:sz w:val="22"/>
          <w:szCs w:val="22"/>
          <w:lang w:val="en"/>
        </w:rPr>
      </w:pPr>
      <w:r w:rsidRPr="00812F9A">
        <w:rPr>
          <w:rFonts w:cs="Arial"/>
        </w:rPr>
        <w:t xml:space="preserve">Where </w:t>
      </w:r>
      <w:r w:rsidR="00127E78" w:rsidRPr="00812F9A">
        <w:rPr>
          <w:rFonts w:cs="Arial"/>
        </w:rPr>
        <w:t>the data pr</w:t>
      </w:r>
      <w:r w:rsidR="0078188A" w:rsidRPr="00812F9A">
        <w:rPr>
          <w:rFonts w:cs="Arial"/>
        </w:rPr>
        <w:t xml:space="preserve">ocessed is a ‘special category’ </w:t>
      </w:r>
      <w:r w:rsidRPr="00812F9A">
        <w:rPr>
          <w:rFonts w:cs="Arial"/>
        </w:rPr>
        <w:t>the following list is required</w:t>
      </w:r>
      <w:r w:rsidR="00B6684F" w:rsidRPr="00812F9A">
        <w:rPr>
          <w:rFonts w:cs="Arial"/>
        </w:rPr>
        <w:t xml:space="preserve">. This relates to </w:t>
      </w:r>
      <w:hyperlink r:id="rId21" w:history="1">
        <w:hyperlink r:id="rId22" w:history="1">
          <w:r w:rsidR="00B6684F" w:rsidRPr="00812F9A">
            <w:rPr>
              <w:rStyle w:val="Hyperlink"/>
              <w:rFonts w:cs="Arial"/>
              <w:sz w:val="22"/>
              <w:szCs w:val="22"/>
              <w:lang w:val="en"/>
            </w:rPr>
            <w:t>UK GDPR - Article 9</w:t>
          </w:r>
        </w:hyperlink>
      </w:hyperlink>
    </w:p>
    <w:p w14:paraId="76D2E647" w14:textId="77777777" w:rsidR="007E4438" w:rsidRPr="00812F9A" w:rsidRDefault="007E4438" w:rsidP="00580B30">
      <w:pPr>
        <w:spacing w:after="0"/>
        <w:contextualSpacing/>
        <w:rPr>
          <w:rFonts w:cs="Arial"/>
        </w:rPr>
      </w:pPr>
    </w:p>
    <w:p w14:paraId="46493C4B" w14:textId="6B72C897" w:rsidR="00351250" w:rsidRPr="00580B30" w:rsidRDefault="0049348D" w:rsidP="00580B30">
      <w:pPr>
        <w:pStyle w:val="ListParagraph"/>
        <w:numPr>
          <w:ilvl w:val="0"/>
          <w:numId w:val="43"/>
        </w:numPr>
        <w:spacing w:after="0"/>
        <w:rPr>
          <w:rFonts w:cs="Arial"/>
          <w:color w:val="000000"/>
        </w:rPr>
      </w:pPr>
      <w:r>
        <w:rPr>
          <w:rFonts w:cs="Arial"/>
          <w:color w:val="000000"/>
        </w:rPr>
        <w:t>T</w:t>
      </w:r>
      <w:r w:rsidR="00351250" w:rsidRPr="00580B30">
        <w:rPr>
          <w:rFonts w:cs="Arial"/>
          <w:color w:val="000000"/>
        </w:rPr>
        <w:t>he data subject has given explicit consent to the processing of those personal data for one or more specified purposes, except where Union or Member State law provide that the prohibition referred to in paragraph 1 may not be lifted by the data subject</w:t>
      </w:r>
      <w:r>
        <w:rPr>
          <w:rFonts w:cs="Arial"/>
          <w:color w:val="000000"/>
        </w:rPr>
        <w:t>.</w:t>
      </w:r>
    </w:p>
    <w:p w14:paraId="3D54C1B7" w14:textId="77777777" w:rsidR="00B161A0" w:rsidRPr="00580B30" w:rsidRDefault="00B161A0" w:rsidP="00580B30">
      <w:pPr>
        <w:spacing w:after="0"/>
        <w:rPr>
          <w:rFonts w:cs="Arial"/>
          <w:color w:val="000000"/>
        </w:rPr>
      </w:pPr>
    </w:p>
    <w:p w14:paraId="029AF632" w14:textId="13BED56C" w:rsidR="00351250"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rocessing is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r>
        <w:rPr>
          <w:rFonts w:cs="Arial"/>
          <w:color w:val="000000"/>
        </w:rPr>
        <w:t>.</w:t>
      </w:r>
    </w:p>
    <w:p w14:paraId="3C348E3A" w14:textId="77777777" w:rsidR="009C15DC" w:rsidRPr="00580B30" w:rsidRDefault="009C15DC" w:rsidP="00580B30">
      <w:pPr>
        <w:pStyle w:val="ListParagraph"/>
        <w:numPr>
          <w:ilvl w:val="0"/>
          <w:numId w:val="0"/>
        </w:numPr>
        <w:ind w:left="1440"/>
        <w:rPr>
          <w:rFonts w:cs="Arial"/>
          <w:color w:val="000000"/>
        </w:rPr>
      </w:pPr>
    </w:p>
    <w:p w14:paraId="0DE393B0" w14:textId="104DAC01" w:rsidR="00351250"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rocessing is necessary to protect the vital interests of the data subject or of another natural person where the data subject is physically or legally incapable of giving consent</w:t>
      </w:r>
      <w:r>
        <w:rPr>
          <w:rFonts w:cs="Arial"/>
          <w:color w:val="000000"/>
        </w:rPr>
        <w:t>.</w:t>
      </w:r>
    </w:p>
    <w:p w14:paraId="31CA6841" w14:textId="77777777" w:rsidR="009C15DC" w:rsidRPr="00580B30" w:rsidRDefault="009C15DC" w:rsidP="00580B30">
      <w:pPr>
        <w:pStyle w:val="ListParagraph"/>
        <w:numPr>
          <w:ilvl w:val="0"/>
          <w:numId w:val="0"/>
        </w:numPr>
        <w:ind w:left="1440"/>
        <w:rPr>
          <w:rFonts w:cs="Arial"/>
          <w:color w:val="000000"/>
        </w:rPr>
      </w:pPr>
    </w:p>
    <w:p w14:paraId="6EA59144" w14:textId="508D04B3" w:rsidR="00351250"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rocessing is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r>
        <w:rPr>
          <w:rFonts w:cs="Arial"/>
          <w:color w:val="000000"/>
        </w:rPr>
        <w:t>.</w:t>
      </w:r>
    </w:p>
    <w:p w14:paraId="312584A6" w14:textId="77777777" w:rsidR="009C15DC" w:rsidRPr="00580B30" w:rsidRDefault="009C15DC" w:rsidP="00580B30">
      <w:pPr>
        <w:pStyle w:val="ListParagraph"/>
        <w:numPr>
          <w:ilvl w:val="0"/>
          <w:numId w:val="0"/>
        </w:numPr>
        <w:ind w:left="1440"/>
        <w:rPr>
          <w:rFonts w:cs="Arial"/>
          <w:color w:val="000000"/>
        </w:rPr>
      </w:pPr>
    </w:p>
    <w:p w14:paraId="60C2D5BD" w14:textId="32729A55" w:rsidR="00351250"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rocessing relates to personal data which are manifestly made public by the data subject</w:t>
      </w:r>
      <w:r>
        <w:rPr>
          <w:rFonts w:cs="Arial"/>
          <w:color w:val="000000"/>
        </w:rPr>
        <w:t>.</w:t>
      </w:r>
    </w:p>
    <w:p w14:paraId="1FC4085D" w14:textId="77777777" w:rsidR="009C15DC" w:rsidRPr="00791245" w:rsidRDefault="009C15DC" w:rsidP="00580B30">
      <w:pPr>
        <w:spacing w:after="0"/>
        <w:rPr>
          <w:rFonts w:cs="Arial"/>
          <w:color w:val="000000"/>
        </w:rPr>
      </w:pPr>
    </w:p>
    <w:p w14:paraId="0C5CC220" w14:textId="71976E91" w:rsidR="009C15DC"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 xml:space="preserve">rocessing is necessary for the establishment, exercise or defence of legal </w:t>
      </w:r>
    </w:p>
    <w:p w14:paraId="2D8E8D33" w14:textId="597999A6" w:rsidR="00351250" w:rsidRDefault="00351250">
      <w:pPr>
        <w:pStyle w:val="ListParagraph"/>
        <w:numPr>
          <w:ilvl w:val="0"/>
          <w:numId w:val="0"/>
        </w:numPr>
        <w:spacing w:after="0"/>
        <w:ind w:left="1080"/>
        <w:rPr>
          <w:rFonts w:cs="Arial"/>
          <w:color w:val="000000"/>
        </w:rPr>
      </w:pPr>
      <w:r w:rsidRPr="00580B30">
        <w:rPr>
          <w:rFonts w:cs="Arial"/>
          <w:color w:val="000000"/>
        </w:rPr>
        <w:t>claims or whenever courts are acting in their judicial capacity</w:t>
      </w:r>
      <w:r w:rsidR="0049348D">
        <w:rPr>
          <w:rFonts w:cs="Arial"/>
          <w:color w:val="000000"/>
        </w:rPr>
        <w:t>.</w:t>
      </w:r>
    </w:p>
    <w:p w14:paraId="674D527A" w14:textId="77777777" w:rsidR="00683FC7" w:rsidRPr="00580B30" w:rsidRDefault="00683FC7" w:rsidP="00580B30">
      <w:pPr>
        <w:pStyle w:val="ListParagraph"/>
        <w:numPr>
          <w:ilvl w:val="0"/>
          <w:numId w:val="0"/>
        </w:numPr>
        <w:spacing w:after="0"/>
        <w:ind w:left="1080"/>
        <w:rPr>
          <w:rFonts w:cs="Arial"/>
          <w:color w:val="000000"/>
        </w:rPr>
      </w:pPr>
    </w:p>
    <w:p w14:paraId="50CBB9B0" w14:textId="4194304D" w:rsidR="00351250"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rocessing is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r>
        <w:rPr>
          <w:rFonts w:cs="Arial"/>
          <w:color w:val="000000"/>
        </w:rPr>
        <w:t>.</w:t>
      </w:r>
    </w:p>
    <w:p w14:paraId="75C9EDF7" w14:textId="77777777" w:rsidR="009C15DC" w:rsidRPr="00580B30" w:rsidRDefault="009C15DC" w:rsidP="00580B30">
      <w:pPr>
        <w:spacing w:after="0"/>
        <w:ind w:left="1440" w:hanging="360"/>
        <w:rPr>
          <w:rFonts w:cs="Arial"/>
          <w:color w:val="000000"/>
        </w:rPr>
      </w:pPr>
    </w:p>
    <w:p w14:paraId="3B83B1B7" w14:textId="6D0DC306" w:rsidR="009C15DC"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 xml:space="preserve">rocessing is necessary for the purposes of preventive or occupational </w:t>
      </w:r>
    </w:p>
    <w:p w14:paraId="329F7ED0" w14:textId="43FFC134" w:rsidR="00351250" w:rsidRDefault="00351250" w:rsidP="009C15DC">
      <w:pPr>
        <w:pStyle w:val="ListParagraph"/>
        <w:numPr>
          <w:ilvl w:val="0"/>
          <w:numId w:val="0"/>
        </w:numPr>
        <w:spacing w:after="0"/>
        <w:ind w:left="1080"/>
        <w:rPr>
          <w:rFonts w:cs="Arial"/>
          <w:color w:val="000000"/>
        </w:rPr>
      </w:pPr>
      <w:r w:rsidRPr="00580B30">
        <w:rPr>
          <w:rFonts w:cs="Arial"/>
          <w:color w:val="000000"/>
        </w:rPr>
        <w:t>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r w:rsidR="0049348D">
        <w:rPr>
          <w:rFonts w:cs="Arial"/>
          <w:color w:val="000000"/>
        </w:rPr>
        <w:t>.</w:t>
      </w:r>
    </w:p>
    <w:p w14:paraId="580A3FEA" w14:textId="77777777" w:rsidR="009C15DC" w:rsidRPr="00580B30" w:rsidRDefault="009C15DC" w:rsidP="00580B30">
      <w:pPr>
        <w:pStyle w:val="ListParagraph"/>
        <w:numPr>
          <w:ilvl w:val="0"/>
          <w:numId w:val="0"/>
        </w:numPr>
        <w:spacing w:after="0"/>
        <w:ind w:left="1080"/>
        <w:rPr>
          <w:rFonts w:cs="Arial"/>
          <w:color w:val="000000"/>
        </w:rPr>
      </w:pPr>
    </w:p>
    <w:p w14:paraId="31192806" w14:textId="45A3C3D4" w:rsidR="009C15DC"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 xml:space="preserve">rocessing is necessary for reasons of public interest in the area of public </w:t>
      </w:r>
    </w:p>
    <w:p w14:paraId="2BD0BE4A" w14:textId="369C70FC" w:rsidR="00351250" w:rsidRDefault="00351250" w:rsidP="009C15DC">
      <w:pPr>
        <w:pStyle w:val="ListParagraph"/>
        <w:numPr>
          <w:ilvl w:val="0"/>
          <w:numId w:val="0"/>
        </w:numPr>
        <w:spacing w:after="0"/>
        <w:ind w:left="1080"/>
        <w:rPr>
          <w:rFonts w:cs="Arial"/>
          <w:color w:val="000000"/>
        </w:rPr>
      </w:pPr>
      <w:r w:rsidRPr="00580B30">
        <w:rPr>
          <w:rFonts w:cs="Arial"/>
          <w:color w:val="000000"/>
        </w:rPr>
        <w:t>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r w:rsidR="0049348D">
        <w:rPr>
          <w:rFonts w:cs="Arial"/>
          <w:color w:val="000000"/>
        </w:rPr>
        <w:t>.</w:t>
      </w:r>
    </w:p>
    <w:p w14:paraId="6506C05E" w14:textId="77777777" w:rsidR="009C15DC" w:rsidRPr="00580B30" w:rsidRDefault="009C15DC" w:rsidP="00580B30">
      <w:pPr>
        <w:pStyle w:val="ListParagraph"/>
        <w:numPr>
          <w:ilvl w:val="0"/>
          <w:numId w:val="0"/>
        </w:numPr>
        <w:spacing w:after="0"/>
        <w:ind w:left="1080"/>
        <w:rPr>
          <w:rFonts w:cs="Arial"/>
          <w:color w:val="000000"/>
        </w:rPr>
      </w:pPr>
    </w:p>
    <w:p w14:paraId="4955A346" w14:textId="2AA74CA3" w:rsidR="009C15DC" w:rsidRPr="00580B30" w:rsidRDefault="0049348D" w:rsidP="00580B30">
      <w:pPr>
        <w:pStyle w:val="ListParagraph"/>
        <w:numPr>
          <w:ilvl w:val="0"/>
          <w:numId w:val="43"/>
        </w:numPr>
        <w:spacing w:after="0"/>
        <w:rPr>
          <w:rFonts w:cs="Arial"/>
          <w:color w:val="000000"/>
        </w:rPr>
      </w:pPr>
      <w:r>
        <w:rPr>
          <w:rFonts w:cs="Arial"/>
          <w:color w:val="000000"/>
        </w:rPr>
        <w:t>P</w:t>
      </w:r>
      <w:r w:rsidR="00351250" w:rsidRPr="00580B30">
        <w:rPr>
          <w:rFonts w:cs="Arial"/>
          <w:color w:val="000000"/>
        </w:rPr>
        <w:t xml:space="preserve">rocessing is necessary for archiving purposes in the public interest, scientific </w:t>
      </w:r>
    </w:p>
    <w:p w14:paraId="33A4B52E" w14:textId="16C2C6E9" w:rsidR="00351250" w:rsidRPr="00580B30" w:rsidRDefault="00351250" w:rsidP="00580B30">
      <w:pPr>
        <w:pStyle w:val="ListParagraph"/>
        <w:numPr>
          <w:ilvl w:val="0"/>
          <w:numId w:val="0"/>
        </w:numPr>
        <w:spacing w:after="0"/>
        <w:ind w:left="1080"/>
        <w:rPr>
          <w:rFonts w:cs="Arial"/>
          <w:color w:val="000000"/>
        </w:rPr>
      </w:pPr>
      <w:r w:rsidRPr="00580B30">
        <w:rPr>
          <w:rFonts w:cs="Arial"/>
          <w:color w:val="000000"/>
        </w:rPr>
        <w:t>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p w14:paraId="6E20F50A" w14:textId="77777777" w:rsidR="00B161A0" w:rsidRDefault="00B161A0" w:rsidP="00B161A0">
      <w:pPr>
        <w:spacing w:after="0"/>
        <w:rPr>
          <w:rFonts w:cs="Arial"/>
          <w:color w:val="000000"/>
        </w:rPr>
      </w:pPr>
    </w:p>
    <w:p w14:paraId="5F8B2BA0" w14:textId="5820671F" w:rsidR="0078188A" w:rsidRDefault="00351250" w:rsidP="00B161A0">
      <w:pPr>
        <w:spacing w:after="0"/>
        <w:rPr>
          <w:rFonts w:cs="Arial"/>
          <w:color w:val="000000"/>
        </w:rPr>
      </w:pPr>
      <w:r w:rsidRPr="00791245">
        <w:rPr>
          <w:rFonts w:cs="Arial"/>
          <w:color w:val="000000"/>
        </w:rPr>
        <w:t xml:space="preserve">You also need to be aware that your choice of lawful basis may affect the rights of the data </w:t>
      </w:r>
      <w:r w:rsidR="006D7F46" w:rsidRPr="00791245">
        <w:rPr>
          <w:rFonts w:cs="Arial"/>
          <w:color w:val="000000"/>
        </w:rPr>
        <w:t>subjects</w:t>
      </w:r>
      <w:r w:rsidRPr="00791245">
        <w:rPr>
          <w:rFonts w:cs="Arial"/>
          <w:color w:val="000000"/>
        </w:rPr>
        <w:t>.</w:t>
      </w:r>
    </w:p>
    <w:p w14:paraId="128A4317" w14:textId="77777777" w:rsidR="009C15DC" w:rsidRDefault="009C15DC" w:rsidP="00580B30">
      <w:pPr>
        <w:spacing w:after="0"/>
        <w:rPr>
          <w:rFonts w:cs="Arial"/>
          <w:color w:val="000000"/>
        </w:rPr>
      </w:pPr>
    </w:p>
    <w:p w14:paraId="648461A3" w14:textId="28148694" w:rsidR="00527D55" w:rsidRDefault="00527D55" w:rsidP="00580B30">
      <w:pPr>
        <w:spacing w:after="0"/>
        <w:rPr>
          <w:rFonts w:cs="Arial"/>
        </w:rPr>
      </w:pPr>
      <w:r w:rsidRPr="00527D55">
        <w:rPr>
          <w:rFonts w:cs="Arial"/>
        </w:rPr>
        <w:t xml:space="preserve">As required by </w:t>
      </w:r>
      <w:hyperlink r:id="rId23" w:history="1">
        <w:r w:rsidRPr="009573E6">
          <w:rPr>
            <w:rStyle w:val="Hyperlink"/>
            <w:rFonts w:cs="Arial"/>
          </w:rPr>
          <w:t>section 10 of the DPA</w:t>
        </w:r>
      </w:hyperlink>
      <w:r w:rsidRPr="00527D55">
        <w:rPr>
          <w:rFonts w:cs="Arial"/>
        </w:rPr>
        <w:t xml:space="preserve">, the processing meets the requirement in </w:t>
      </w:r>
      <w:hyperlink r:id="rId24" w:history="1">
        <w:r w:rsidRPr="00A2407E">
          <w:rPr>
            <w:rStyle w:val="Hyperlink"/>
            <w:rFonts w:cs="Arial"/>
          </w:rPr>
          <w:t>point (b), (h), (i) or (j) of Article 9(2)</w:t>
        </w:r>
      </w:hyperlink>
      <w:r w:rsidRPr="00527D55">
        <w:rPr>
          <w:rFonts w:cs="Arial"/>
        </w:rPr>
        <w:t xml:space="preserve"> of the</w:t>
      </w:r>
      <w:r w:rsidR="004C7C65">
        <w:rPr>
          <w:rFonts w:cs="Arial"/>
        </w:rPr>
        <w:t xml:space="preserve"> UK</w:t>
      </w:r>
      <w:r w:rsidRPr="00527D55">
        <w:rPr>
          <w:rFonts w:cs="Arial"/>
        </w:rPr>
        <w:t xml:space="preserve"> GDPR for authorisation by, or a basis in, the law of the United Kingdom or a part of </w:t>
      </w:r>
      <w:r w:rsidRPr="00386A43">
        <w:rPr>
          <w:rFonts w:cs="Arial"/>
        </w:rPr>
        <w:t>the United Kingdom only if it meets a condition in Part 1 of</w:t>
      </w:r>
      <w:r w:rsidRPr="00527D55">
        <w:rPr>
          <w:rFonts w:cs="Arial"/>
        </w:rPr>
        <w:t xml:space="preserve"> Schedule 1.  </w:t>
      </w:r>
    </w:p>
    <w:p w14:paraId="3EB37CA9" w14:textId="77777777" w:rsidR="00683FC7" w:rsidRDefault="00683FC7">
      <w:pPr>
        <w:spacing w:after="0"/>
        <w:rPr>
          <w:rFonts w:cs="Arial"/>
        </w:rPr>
      </w:pPr>
    </w:p>
    <w:p w14:paraId="11ECB05A" w14:textId="44A31042" w:rsidR="002838C7" w:rsidRPr="00791245" w:rsidRDefault="00527D55" w:rsidP="00580B30">
      <w:pPr>
        <w:spacing w:after="0"/>
        <w:rPr>
          <w:rFonts w:cs="Arial"/>
        </w:rPr>
      </w:pPr>
      <w:r w:rsidRPr="00527D55">
        <w:rPr>
          <w:rFonts w:cs="Arial"/>
        </w:rPr>
        <w:lastRenderedPageBreak/>
        <w:t xml:space="preserve">If relying on (b), (h), (i) or (j) of Article 9(2) of the </w:t>
      </w:r>
      <w:r w:rsidR="004C7C65">
        <w:rPr>
          <w:rFonts w:cs="Arial"/>
        </w:rPr>
        <w:t xml:space="preserve">UK </w:t>
      </w:r>
      <w:r w:rsidRPr="00527D55">
        <w:rPr>
          <w:rFonts w:cs="Arial"/>
        </w:rPr>
        <w:t xml:space="preserve">GDPR, identify which condition in </w:t>
      </w:r>
      <w:hyperlink r:id="rId25" w:history="1">
        <w:r w:rsidRPr="007D132A">
          <w:rPr>
            <w:rStyle w:val="Hyperlink"/>
            <w:rFonts w:cs="Arial"/>
          </w:rPr>
          <w:t>DPA 2018 Schedule 1, Part 1</w:t>
        </w:r>
      </w:hyperlink>
      <w:r w:rsidRPr="00527D55">
        <w:rPr>
          <w:rFonts w:cs="Arial"/>
        </w:rPr>
        <w:t xml:space="preserve"> is met.</w:t>
      </w:r>
    </w:p>
    <w:p w14:paraId="08354338" w14:textId="77777777" w:rsidR="0078188A" w:rsidRDefault="0078188A" w:rsidP="00580B30">
      <w:pPr>
        <w:spacing w:after="0"/>
        <w:contextualSpacing/>
      </w:pPr>
    </w:p>
    <w:p w14:paraId="5C36B8B0" w14:textId="7C681057" w:rsidR="009079A6" w:rsidRPr="00BE1468" w:rsidRDefault="00127E78" w:rsidP="00580B30">
      <w:pPr>
        <w:spacing w:after="0"/>
        <w:contextualSpacing/>
        <w:rPr>
          <w:rStyle w:val="Hyperlink"/>
          <w:color w:val="auto"/>
          <w:u w:val="none"/>
        </w:rPr>
      </w:pPr>
      <w:r w:rsidRPr="00BF0619">
        <w:t>For more information</w:t>
      </w:r>
      <w:r w:rsidR="00DA5F98">
        <w:t>, see</w:t>
      </w:r>
      <w:r w:rsidR="00937518">
        <w:t xml:space="preserve"> the </w:t>
      </w:r>
      <w:hyperlink r:id="rId26" w:history="1">
        <w:r w:rsidR="00937518" w:rsidRPr="00937518">
          <w:rPr>
            <w:rStyle w:val="Hyperlink"/>
          </w:rPr>
          <w:t>lawful basis for processing</w:t>
        </w:r>
      </w:hyperlink>
      <w:r w:rsidR="00937518">
        <w:t xml:space="preserve"> page </w:t>
      </w:r>
      <w:r w:rsidR="00DA5F98">
        <w:t xml:space="preserve">on </w:t>
      </w:r>
      <w:r w:rsidRPr="00BF0619">
        <w:t>the ICO website</w:t>
      </w:r>
      <w:r w:rsidR="00A95EDB" w:rsidRPr="00BE1468">
        <w:rPr>
          <w:rStyle w:val="Hyperlink"/>
          <w:color w:val="auto"/>
          <w:u w:val="none"/>
        </w:rPr>
        <w:t xml:space="preserve"> and the</w:t>
      </w:r>
      <w:r w:rsidR="00A95EDB" w:rsidRPr="00BE1468">
        <w:rPr>
          <w:rStyle w:val="Hyperlink"/>
          <w:color w:val="auto"/>
        </w:rPr>
        <w:t xml:space="preserve"> </w:t>
      </w:r>
      <w:hyperlink r:id="rId27" w:history="1">
        <w:r w:rsidR="00610E27">
          <w:rPr>
            <w:rStyle w:val="Hyperlink"/>
          </w:rPr>
          <w:t>data protection toolkit for schools</w:t>
        </w:r>
      </w:hyperlink>
      <w:r w:rsidR="00A95EDB">
        <w:rPr>
          <w:rStyle w:val="Hyperlink"/>
        </w:rPr>
        <w:t>.</w:t>
      </w:r>
    </w:p>
    <w:p w14:paraId="3A58117A" w14:textId="77777777" w:rsidR="009079A6" w:rsidRDefault="009079A6" w:rsidP="00580B30">
      <w:pPr>
        <w:spacing w:after="0"/>
        <w:contextualSpacing/>
        <w:rPr>
          <w:rStyle w:val="Hyperlink"/>
        </w:rPr>
      </w:pPr>
    </w:p>
    <w:p w14:paraId="5FA3517B" w14:textId="77777777" w:rsidR="00127E78" w:rsidRPr="00761BED" w:rsidRDefault="009079A6" w:rsidP="00580B30">
      <w:pPr>
        <w:spacing w:after="0"/>
        <w:contextualSpacing/>
      </w:pPr>
      <w:r w:rsidRPr="00761BED">
        <w:t>Within education, we do process some sensitive information about children that is not set out in the legislation as a ‘special category personal data’. Notably information about children’s services interactions, free school meal status, pupil premium eligibility, elements of special educational need information, safeguarding information and some behaviour data. We consider it best practice that when considering security and business processes about such data, that they are also treated with the same ‘high status’ as the special categories set out in law.</w:t>
      </w:r>
    </w:p>
    <w:p w14:paraId="1779C58F" w14:textId="77777777" w:rsidR="00A76D6A" w:rsidRDefault="00A76D6A" w:rsidP="00580B30">
      <w:pPr>
        <w:widowControl w:val="0"/>
        <w:suppressAutoHyphens/>
        <w:overflowPunct w:val="0"/>
        <w:autoSpaceDE w:val="0"/>
        <w:autoSpaceDN w:val="0"/>
        <w:spacing w:after="0"/>
        <w:textAlignment w:val="baseline"/>
        <w:rPr>
          <w:rStyle w:val="Hyperlink"/>
        </w:rPr>
      </w:pPr>
    </w:p>
    <w:p w14:paraId="359CCBAD" w14:textId="1A11EEF2" w:rsidR="00CD661B" w:rsidRPr="002205EC" w:rsidRDefault="00CD661B" w:rsidP="00580B30">
      <w:pPr>
        <w:spacing w:after="0"/>
        <w:contextualSpacing/>
      </w:pPr>
      <w:r w:rsidRPr="002205EC">
        <w:t xml:space="preserve">As well as using this information for your own needs, some of your data is also shared </w:t>
      </w:r>
      <w:r w:rsidR="00351250">
        <w:t xml:space="preserve">with other people or organisations </w:t>
      </w:r>
      <w:r w:rsidRPr="002205EC">
        <w:t>, most frequently with the local authority (where applicable) to support their business needs and the Department for Education (DfE) due to legal obligation / data collection requirements.</w:t>
      </w:r>
      <w:r w:rsidR="00351250">
        <w:t xml:space="preserve"> You may also share for reasons of safeguarding or to organise events and trips.</w:t>
      </w:r>
    </w:p>
    <w:p w14:paraId="5B3E85AF" w14:textId="77777777" w:rsidR="00CD661B" w:rsidRDefault="00CD661B" w:rsidP="00580B30">
      <w:pPr>
        <w:widowControl w:val="0"/>
        <w:suppressAutoHyphens/>
        <w:overflowPunct w:val="0"/>
        <w:autoSpaceDE w:val="0"/>
        <w:autoSpaceDN w:val="0"/>
        <w:spacing w:after="0"/>
        <w:textAlignment w:val="baseline"/>
        <w:rPr>
          <w:rStyle w:val="Hyperlink"/>
        </w:rPr>
      </w:pPr>
    </w:p>
    <w:p w14:paraId="26051C4C" w14:textId="180E9234" w:rsidR="0078188A" w:rsidRDefault="00432B2E" w:rsidP="00580B30">
      <w:pPr>
        <w:spacing w:after="0"/>
        <w:contextualSpacing/>
      </w:pPr>
      <w:r>
        <w:t xml:space="preserve">Data </w:t>
      </w:r>
      <w:r w:rsidR="00127E78" w:rsidRPr="002205EC">
        <w:t xml:space="preserve">collected specifically for </w:t>
      </w:r>
      <w:r w:rsidR="000764B2">
        <w:t>the Department for Education (</w:t>
      </w:r>
      <w:r w:rsidR="00127E78" w:rsidRPr="002205EC">
        <w:t>DfE</w:t>
      </w:r>
      <w:r w:rsidR="000764B2">
        <w:t>)</w:t>
      </w:r>
      <w:r w:rsidR="00127E78" w:rsidRPr="002205EC">
        <w:t xml:space="preserve"> is required under legislation and this legislation meets the collection requirement under the </w:t>
      </w:r>
      <w:r w:rsidR="004C7C65">
        <w:t xml:space="preserve">UK </w:t>
      </w:r>
      <w:r w:rsidR="00127E78" w:rsidRPr="002205EC">
        <w:t>GDPR</w:t>
      </w:r>
      <w:r>
        <w:t xml:space="preserve"> lawful basis</w:t>
      </w:r>
      <w:r w:rsidR="00127E78" w:rsidRPr="002205EC">
        <w:t xml:space="preserve"> ‘legal obligation’ as to why the setting collects this data. </w:t>
      </w:r>
      <w:r w:rsidR="0078188A">
        <w:t>Most other data that schools need to collect, besides that for which they have a legal obligation, will fall under the lawful basis of ‘public task’</w:t>
      </w:r>
      <w:r>
        <w:t>.</w:t>
      </w:r>
    </w:p>
    <w:p w14:paraId="5348DF95" w14:textId="04454C90" w:rsidR="009C7E21" w:rsidRPr="000343A7" w:rsidRDefault="009C7E21" w:rsidP="00580B30">
      <w:pPr>
        <w:pStyle w:val="CommentText"/>
        <w:spacing w:after="0" w:line="288" w:lineRule="auto"/>
        <w:rPr>
          <w:rFonts w:cs="Arial"/>
          <w:sz w:val="24"/>
        </w:rPr>
      </w:pPr>
      <w:r>
        <w:rPr>
          <w:sz w:val="24"/>
          <w:szCs w:val="24"/>
        </w:rPr>
        <w:t>W</w:t>
      </w:r>
      <w:r>
        <w:rPr>
          <w:rFonts w:cs="Arial"/>
          <w:sz w:val="24"/>
        </w:rPr>
        <w:t>here the lawful basis is legal obligation or public t</w:t>
      </w:r>
      <w:r w:rsidR="00962432">
        <w:rPr>
          <w:rFonts w:cs="Arial"/>
          <w:sz w:val="24"/>
        </w:rPr>
        <w:t>ask, you should list</w:t>
      </w:r>
      <w:r w:rsidR="00B1252F">
        <w:rPr>
          <w:rFonts w:cs="Arial"/>
          <w:sz w:val="24"/>
        </w:rPr>
        <w:t xml:space="preserve"> any </w:t>
      </w:r>
      <w:r w:rsidR="00962432">
        <w:rPr>
          <w:rFonts w:cs="Arial"/>
          <w:sz w:val="24"/>
        </w:rPr>
        <w:t xml:space="preserve">relevant </w:t>
      </w:r>
      <w:r w:rsidR="00962432" w:rsidRPr="000343A7">
        <w:rPr>
          <w:rFonts w:cs="Arial"/>
          <w:sz w:val="24"/>
        </w:rPr>
        <w:t>legislation</w:t>
      </w:r>
      <w:r w:rsidRPr="000343A7">
        <w:rPr>
          <w:rFonts w:cs="Arial"/>
          <w:sz w:val="24"/>
        </w:rPr>
        <w:t xml:space="preserve"> t</w:t>
      </w:r>
      <w:r w:rsidR="00B1252F">
        <w:rPr>
          <w:rFonts w:cs="Arial"/>
          <w:sz w:val="24"/>
        </w:rPr>
        <w:t>hat supports</w:t>
      </w:r>
      <w:r w:rsidR="00962432">
        <w:rPr>
          <w:rFonts w:cs="Arial"/>
          <w:sz w:val="24"/>
        </w:rPr>
        <w:t xml:space="preserve"> the basis of the</w:t>
      </w:r>
      <w:r w:rsidRPr="000343A7">
        <w:rPr>
          <w:rFonts w:cs="Arial"/>
          <w:sz w:val="24"/>
        </w:rPr>
        <w:t xml:space="preserve"> obligat</w:t>
      </w:r>
      <w:r>
        <w:rPr>
          <w:rFonts w:cs="Arial"/>
          <w:sz w:val="24"/>
        </w:rPr>
        <w:t xml:space="preserve">ion or task. </w:t>
      </w:r>
    </w:p>
    <w:p w14:paraId="78B46AEA" w14:textId="76C78BCB" w:rsidR="00AF1C62" w:rsidRDefault="0078188A" w:rsidP="00580B30">
      <w:pPr>
        <w:spacing w:after="0"/>
        <w:contextualSpacing/>
      </w:pPr>
      <w:r w:rsidRPr="0078188A">
        <w:rPr>
          <w:b/>
        </w:rPr>
        <w:t>Please note:</w:t>
      </w:r>
      <w:r>
        <w:t xml:space="preserve"> </w:t>
      </w:r>
      <w:r w:rsidR="006D7F46">
        <w:t>most of the</w:t>
      </w:r>
      <w:r>
        <w:t xml:space="preserve"> schools’ processing will not be done on the basis of consent. </w:t>
      </w:r>
      <w:r w:rsidR="00AF1C62" w:rsidRPr="00AF1C62">
        <w:t xml:space="preserve">Consent should not be relied upon for </w:t>
      </w:r>
      <w:r w:rsidR="00FD6AF4">
        <w:t xml:space="preserve">any </w:t>
      </w:r>
      <w:r w:rsidR="00AF1C62" w:rsidRPr="00AF1C62">
        <w:t>processing essential for a school performing public tasks and for data in a learner’s Education Record.</w:t>
      </w:r>
    </w:p>
    <w:p w14:paraId="2811FD5F" w14:textId="77777777" w:rsidR="00AF1C62" w:rsidRDefault="00AF1C62" w:rsidP="00580B30">
      <w:pPr>
        <w:spacing w:after="0"/>
        <w:contextualSpacing/>
      </w:pPr>
    </w:p>
    <w:p w14:paraId="50EE7410" w14:textId="68460F74" w:rsidR="00127E78" w:rsidRDefault="0078188A" w:rsidP="00B161A0">
      <w:pPr>
        <w:spacing w:after="0"/>
        <w:contextualSpacing/>
      </w:pPr>
      <w:r>
        <w:t xml:space="preserve">Where schools collect data on the basis of consent (example – use of pupil photos on websites, social media) </w:t>
      </w:r>
      <w:r w:rsidR="00934D33">
        <w:t xml:space="preserve">best practice indicates </w:t>
      </w:r>
      <w:r w:rsidR="009C7E21">
        <w:t>this should</w:t>
      </w:r>
      <w:r w:rsidR="00AF1C62">
        <w:t xml:space="preserve"> be explained in a separate privacy notice covering that type of processing, at the point at which consent is being obtained.</w:t>
      </w:r>
      <w:r w:rsidR="00432B2E">
        <w:t xml:space="preserve"> When you do use </w:t>
      </w:r>
      <w:r w:rsidR="006D7F46">
        <w:t>consent,</w:t>
      </w:r>
      <w:r w:rsidR="00432B2E">
        <w:t xml:space="preserve"> you need to ensure you have processes in place to immediate cease the processing of personal if the data subject was to withdraw their consent.</w:t>
      </w:r>
    </w:p>
    <w:p w14:paraId="15E01771" w14:textId="77777777" w:rsidR="009C15DC" w:rsidRDefault="009C15DC" w:rsidP="00580B30">
      <w:pPr>
        <w:spacing w:after="0"/>
        <w:contextualSpacing/>
      </w:pPr>
    </w:p>
    <w:p w14:paraId="295274D8" w14:textId="77777777" w:rsidR="00127E78" w:rsidRPr="00C54E6D" w:rsidRDefault="00127E78" w:rsidP="00580B30">
      <w:pPr>
        <w:pStyle w:val="Heading2"/>
        <w:spacing w:before="0" w:after="0" w:line="288" w:lineRule="auto"/>
      </w:pPr>
      <w:bookmarkStart w:id="71" w:name="_Toc166587298"/>
      <w:r>
        <w:t xml:space="preserve">3.3 </w:t>
      </w:r>
      <w:r w:rsidRPr="00C54E6D">
        <w:t>Collect</w:t>
      </w:r>
      <w:r>
        <w:t>ion of</w:t>
      </w:r>
      <w:r w:rsidRPr="00C54E6D">
        <w:t xml:space="preserve"> p</w:t>
      </w:r>
      <w:r>
        <w:t>ersonal data</w:t>
      </w:r>
      <w:bookmarkEnd w:id="71"/>
    </w:p>
    <w:p w14:paraId="5B59581C" w14:textId="0FFCACAF" w:rsidR="00127E78" w:rsidRDefault="00127E78">
      <w:pPr>
        <w:spacing w:after="0"/>
        <w:contextualSpacing/>
      </w:pPr>
      <w:r w:rsidRPr="002205EC">
        <w:t>You should explain how you would usually collect information regarding your pupils</w:t>
      </w:r>
      <w:r>
        <w:t xml:space="preserve"> / </w:t>
      </w:r>
      <w:r w:rsidR="0037776B">
        <w:t xml:space="preserve">children / </w:t>
      </w:r>
      <w:r w:rsidRPr="002205EC">
        <w:t>staff m</w:t>
      </w:r>
      <w:r>
        <w:t>embers, examples include</w:t>
      </w:r>
      <w:r w:rsidRPr="002205EC">
        <w:t xml:space="preserve">: </w:t>
      </w:r>
    </w:p>
    <w:p w14:paraId="594E3839" w14:textId="77777777" w:rsidR="00105E58" w:rsidRPr="002205EC" w:rsidRDefault="00105E58" w:rsidP="00580B30">
      <w:pPr>
        <w:spacing w:after="0"/>
        <w:contextualSpacing/>
      </w:pPr>
    </w:p>
    <w:p w14:paraId="0D961B9E" w14:textId="77777777" w:rsidR="00127E78" w:rsidRDefault="00127E78" w:rsidP="00580B30">
      <w:pPr>
        <w:pStyle w:val="ListParagraph"/>
        <w:widowControl w:val="0"/>
        <w:numPr>
          <w:ilvl w:val="0"/>
          <w:numId w:val="15"/>
        </w:numPr>
        <w:suppressAutoHyphens/>
        <w:overflowPunct w:val="0"/>
        <w:autoSpaceDE w:val="0"/>
        <w:autoSpaceDN w:val="0"/>
        <w:spacing w:after="0"/>
        <w:textAlignment w:val="baseline"/>
        <w:rPr>
          <w:rFonts w:cs="Arial"/>
        </w:rPr>
      </w:pPr>
      <w:r w:rsidRPr="00FC181C">
        <w:rPr>
          <w:rFonts w:cs="Arial"/>
        </w:rPr>
        <w:t>registration forms</w:t>
      </w:r>
    </w:p>
    <w:p w14:paraId="52AE3006" w14:textId="77777777" w:rsidR="00127E78" w:rsidRDefault="00127E78" w:rsidP="00580B30">
      <w:pPr>
        <w:pStyle w:val="ListParagraph"/>
        <w:widowControl w:val="0"/>
        <w:numPr>
          <w:ilvl w:val="0"/>
          <w:numId w:val="15"/>
        </w:numPr>
        <w:suppressAutoHyphens/>
        <w:overflowPunct w:val="0"/>
        <w:autoSpaceDE w:val="0"/>
        <w:autoSpaceDN w:val="0"/>
        <w:spacing w:after="0"/>
        <w:textAlignment w:val="baseline"/>
        <w:rPr>
          <w:rFonts w:cs="Arial"/>
        </w:rPr>
      </w:pPr>
      <w:r w:rsidRPr="00FC181C">
        <w:rPr>
          <w:rFonts w:cs="Arial"/>
        </w:rPr>
        <w:lastRenderedPageBreak/>
        <w:t>medication forms</w:t>
      </w:r>
    </w:p>
    <w:p w14:paraId="7F7535C9" w14:textId="624A204B" w:rsidR="00127E78" w:rsidRDefault="00127E78" w:rsidP="00580B30">
      <w:pPr>
        <w:pStyle w:val="ListParagraph"/>
        <w:widowControl w:val="0"/>
        <w:numPr>
          <w:ilvl w:val="0"/>
          <w:numId w:val="15"/>
        </w:numPr>
        <w:suppressAutoHyphens/>
        <w:overflowPunct w:val="0"/>
        <w:autoSpaceDE w:val="0"/>
        <w:autoSpaceDN w:val="0"/>
        <w:spacing w:after="0"/>
        <w:textAlignment w:val="baseline"/>
        <w:rPr>
          <w:rFonts w:cs="Arial"/>
        </w:rPr>
      </w:pPr>
      <w:r w:rsidRPr="00FC181C">
        <w:rPr>
          <w:rFonts w:cs="Arial"/>
        </w:rPr>
        <w:t>C</w:t>
      </w:r>
      <w:r w:rsidR="009079A6">
        <w:rPr>
          <w:rFonts w:cs="Arial"/>
        </w:rPr>
        <w:t>ommon Transfer Files (CTF</w:t>
      </w:r>
      <w:r w:rsidRPr="00FC181C">
        <w:rPr>
          <w:rFonts w:cs="Arial"/>
        </w:rPr>
        <w:t>s</w:t>
      </w:r>
      <w:r w:rsidR="009079A6">
        <w:rPr>
          <w:rFonts w:cs="Arial"/>
        </w:rPr>
        <w:t>)</w:t>
      </w:r>
      <w:r w:rsidRPr="00FC181C">
        <w:rPr>
          <w:rFonts w:cs="Arial"/>
        </w:rPr>
        <w:t xml:space="preserve"> from previous schools</w:t>
      </w:r>
    </w:p>
    <w:p w14:paraId="4E9D5788" w14:textId="6B797FD3" w:rsidR="00127E78" w:rsidRDefault="00127E78" w:rsidP="00580B30">
      <w:pPr>
        <w:pStyle w:val="ListParagraph"/>
        <w:widowControl w:val="0"/>
        <w:numPr>
          <w:ilvl w:val="0"/>
          <w:numId w:val="15"/>
        </w:numPr>
        <w:suppressAutoHyphens/>
        <w:overflowPunct w:val="0"/>
        <w:autoSpaceDE w:val="0"/>
        <w:autoSpaceDN w:val="0"/>
        <w:spacing w:after="0"/>
        <w:textAlignment w:val="baseline"/>
        <w:rPr>
          <w:rFonts w:cs="Arial"/>
        </w:rPr>
      </w:pPr>
      <w:r>
        <w:rPr>
          <w:rFonts w:cs="Arial"/>
        </w:rPr>
        <w:t>staff contract information</w:t>
      </w:r>
      <w:r w:rsidRPr="00FC181C">
        <w:rPr>
          <w:rFonts w:cs="Arial"/>
        </w:rPr>
        <w:t xml:space="preserve"> </w:t>
      </w:r>
    </w:p>
    <w:p w14:paraId="0533CB76" w14:textId="0233C4F5" w:rsidR="00127E78" w:rsidRPr="00324AC5" w:rsidRDefault="0037776B" w:rsidP="00580B30">
      <w:pPr>
        <w:pStyle w:val="ListParagraph"/>
        <w:widowControl w:val="0"/>
        <w:numPr>
          <w:ilvl w:val="0"/>
          <w:numId w:val="15"/>
        </w:numPr>
        <w:suppressAutoHyphens/>
        <w:overflowPunct w:val="0"/>
        <w:autoSpaceDE w:val="0"/>
        <w:autoSpaceDN w:val="0"/>
        <w:spacing w:after="0"/>
        <w:textAlignment w:val="baseline"/>
        <w:rPr>
          <w:rFonts w:cs="Arial"/>
        </w:rPr>
      </w:pPr>
      <w:r>
        <w:rPr>
          <w:rFonts w:cs="Arial"/>
        </w:rPr>
        <w:t>child protection plan</w:t>
      </w:r>
      <w:r w:rsidR="00934D33">
        <w:rPr>
          <w:rFonts w:cs="Arial"/>
        </w:rPr>
        <w:t>s</w:t>
      </w:r>
    </w:p>
    <w:p w14:paraId="7A950A42" w14:textId="77777777" w:rsidR="009C15DC" w:rsidRDefault="009C15DC" w:rsidP="009C15DC">
      <w:pPr>
        <w:spacing w:after="0"/>
        <w:rPr>
          <w:b/>
        </w:rPr>
      </w:pPr>
    </w:p>
    <w:p w14:paraId="2F11132F" w14:textId="6539EF0F" w:rsidR="00127E78" w:rsidRDefault="00127E78" w:rsidP="00580B30">
      <w:pPr>
        <w:spacing w:after="0"/>
      </w:pPr>
      <w:r w:rsidRPr="005A4224">
        <w:rPr>
          <w:b/>
        </w:rPr>
        <w:t>Please note:</w:t>
      </w:r>
      <w:r>
        <w:t xml:space="preserve"> </w:t>
      </w:r>
      <w:r w:rsidRPr="002205EC">
        <w:t xml:space="preserve">Where data is collected </w:t>
      </w:r>
      <w:r w:rsidR="00AF1C62">
        <w:t>within a mandatory data collection process, some specific items might be voluntary in nature. T</w:t>
      </w:r>
      <w:r w:rsidRPr="002205EC">
        <w:t>his must be drawn to the attention of the parent / guardian / staff member</w:t>
      </w:r>
      <w:r>
        <w:t xml:space="preserve"> at the point of collection</w:t>
      </w:r>
      <w:r w:rsidR="0037776B">
        <w:t xml:space="preserve"> to comply with data protection legislation</w:t>
      </w:r>
      <w:r w:rsidRPr="002205EC">
        <w:t xml:space="preserve">. </w:t>
      </w:r>
    </w:p>
    <w:p w14:paraId="3D19B715" w14:textId="3884F7D4" w:rsidR="00127E78" w:rsidRDefault="00CD5972" w:rsidP="009C15DC">
      <w:pPr>
        <w:spacing w:after="0"/>
      </w:pPr>
      <w:r>
        <w:t xml:space="preserve">Where an individual has declined to provide </w:t>
      </w:r>
      <w:r w:rsidR="00127E78">
        <w:t xml:space="preserve">voluntary data items </w:t>
      </w:r>
      <w:r>
        <w:t>that are</w:t>
      </w:r>
      <w:r w:rsidR="00127E78">
        <w:t xml:space="preserve"> lawfully shared with the Department</w:t>
      </w:r>
      <w:r w:rsidR="004F7856">
        <w:t xml:space="preserve"> for Education (DfE)</w:t>
      </w:r>
      <w:r w:rsidR="00127E78">
        <w:t xml:space="preserve">, </w:t>
      </w:r>
      <w:r w:rsidR="00AF1C62">
        <w:t xml:space="preserve">it is not possible for </w:t>
      </w:r>
      <w:r w:rsidR="006D7F46">
        <w:t>that</w:t>
      </w:r>
      <w:r w:rsidR="006D7F46" w:rsidRPr="002205EC">
        <w:t xml:space="preserve"> indivi</w:t>
      </w:r>
      <w:r w:rsidR="006D7F46">
        <w:t>dual</w:t>
      </w:r>
      <w:r w:rsidR="00AF1C62">
        <w:t xml:space="preserve"> to opt out of the</w:t>
      </w:r>
      <w:r w:rsidR="00127E78" w:rsidRPr="002205EC">
        <w:t xml:space="preserve"> </w:t>
      </w:r>
      <w:r>
        <w:t xml:space="preserve">whole </w:t>
      </w:r>
      <w:r w:rsidR="004F7856">
        <w:t>Department for Education (</w:t>
      </w:r>
      <w:r w:rsidR="00127E78" w:rsidRPr="002205EC">
        <w:t>DfE</w:t>
      </w:r>
      <w:r w:rsidR="004F7856">
        <w:t>)</w:t>
      </w:r>
      <w:r w:rsidR="00127E78" w:rsidRPr="002205EC">
        <w:t xml:space="preserve"> specified data collection, </w:t>
      </w:r>
      <w:r w:rsidR="006D7F46" w:rsidRPr="002205EC">
        <w:t>h</w:t>
      </w:r>
      <w:r w:rsidR="006D7F46">
        <w:t>owever</w:t>
      </w:r>
      <w:r>
        <w:t xml:space="preserve"> the fields they have declined to provide </w:t>
      </w:r>
      <w:r w:rsidR="00127E78">
        <w:t>should be returned using</w:t>
      </w:r>
      <w:r w:rsidR="00127E78" w:rsidRPr="002205EC">
        <w:t xml:space="preserve"> </w:t>
      </w:r>
      <w:r w:rsidR="00127E78">
        <w:t xml:space="preserve">the </w:t>
      </w:r>
      <w:r w:rsidR="00127E78" w:rsidRPr="002205EC">
        <w:t>code</w:t>
      </w:r>
      <w:r w:rsidR="00127E78">
        <w:t xml:space="preserve"> </w:t>
      </w:r>
      <w:r w:rsidR="00127E78" w:rsidRPr="002205EC">
        <w:t>‘refused’</w:t>
      </w:r>
      <w:r w:rsidR="00127E78">
        <w:t xml:space="preserve">. This applies to </w:t>
      </w:r>
      <w:r w:rsidR="00127E78" w:rsidRPr="002205EC">
        <w:t>certain items of personal data which must be self-declared by the data subject</w:t>
      </w:r>
      <w:r w:rsidR="00127E78">
        <w:t xml:space="preserve"> (for example,</w:t>
      </w:r>
      <w:r w:rsidR="00127E78" w:rsidRPr="002205EC">
        <w:t xml:space="preserve"> ethnicity). </w:t>
      </w:r>
    </w:p>
    <w:p w14:paraId="570DC44D" w14:textId="77777777" w:rsidR="009C15DC" w:rsidRDefault="009C15DC" w:rsidP="00580B30">
      <w:pPr>
        <w:spacing w:after="0"/>
      </w:pPr>
    </w:p>
    <w:p w14:paraId="38DA53C6" w14:textId="17179A83" w:rsidR="00683FC7" w:rsidRPr="002205EC" w:rsidRDefault="004F2CB3" w:rsidP="00580B30">
      <w:pPr>
        <w:spacing w:after="0"/>
      </w:pPr>
      <w:r>
        <w:t>S</w:t>
      </w:r>
      <w:r w:rsidR="00720334">
        <w:t xml:space="preserve">ome key information </w:t>
      </w:r>
      <w:r w:rsidR="005E722E">
        <w:t>may be</w:t>
      </w:r>
      <w:r w:rsidR="00720334">
        <w:t xml:space="preserve"> </w:t>
      </w:r>
      <w:r>
        <w:t>required</w:t>
      </w:r>
      <w:r w:rsidR="00720334">
        <w:t xml:space="preserve"> </w:t>
      </w:r>
      <w:r w:rsidR="005E722E">
        <w:t xml:space="preserve">as it is considered </w:t>
      </w:r>
      <w:r w:rsidR="00720334">
        <w:t>‘essential for school / local authority operational use’. An example being, parental</w:t>
      </w:r>
      <w:r w:rsidR="005E722E">
        <w:t xml:space="preserve"> contact</w:t>
      </w:r>
      <w:r w:rsidR="00720334">
        <w:t xml:space="preserve"> information – It is not </w:t>
      </w:r>
      <w:r w:rsidR="006D7F46">
        <w:t>mandatory,</w:t>
      </w:r>
      <w:r w:rsidR="00720334">
        <w:t xml:space="preserve"> but it is essential. You may wish to </w:t>
      </w:r>
      <w:r>
        <w:t>highlight this at the point of collection.</w:t>
      </w:r>
    </w:p>
    <w:p w14:paraId="57586946" w14:textId="77777777" w:rsidR="009C15DC" w:rsidRDefault="009C15DC" w:rsidP="00580B30">
      <w:pPr>
        <w:spacing w:after="0"/>
      </w:pPr>
      <w:bookmarkStart w:id="72" w:name="_3.4_Storing_personal"/>
      <w:bookmarkEnd w:id="72"/>
    </w:p>
    <w:p w14:paraId="4FC06BFF" w14:textId="5AB470CE" w:rsidR="00127E78" w:rsidRPr="00C54E6D" w:rsidRDefault="00127E78" w:rsidP="00580B30">
      <w:pPr>
        <w:pStyle w:val="Heading2"/>
        <w:spacing w:before="0" w:after="0" w:line="288" w:lineRule="auto"/>
      </w:pPr>
      <w:bookmarkStart w:id="73" w:name="_Toc166587299"/>
      <w:r w:rsidRPr="003F718C">
        <w:t xml:space="preserve">3.4 </w:t>
      </w:r>
      <w:r>
        <w:t>Storing personal</w:t>
      </w:r>
      <w:r w:rsidRPr="003F718C">
        <w:t xml:space="preserve"> data</w:t>
      </w:r>
      <w:bookmarkEnd w:id="73"/>
    </w:p>
    <w:p w14:paraId="23FBEECE" w14:textId="03BE3633" w:rsidR="00127E78" w:rsidRPr="0092127E" w:rsidRDefault="00A25912" w:rsidP="00580B30">
      <w:pPr>
        <w:spacing w:after="0"/>
      </w:pPr>
      <w:r>
        <w:t>To comply with data protection legislation</w:t>
      </w:r>
      <w:r w:rsidR="00127E78" w:rsidRPr="0092127E">
        <w:t>, you must clearly define your individual data retention</w:t>
      </w:r>
      <w:r w:rsidR="005E722E">
        <w:t xml:space="preserve"> (how long you keep the information)</w:t>
      </w:r>
      <w:r w:rsidR="00A76D6A">
        <w:t xml:space="preserve"> and data security</w:t>
      </w:r>
      <w:r w:rsidR="00127E78" w:rsidRPr="0092127E">
        <w:t xml:space="preserve"> policies. As different types of data are held in school and local authority systems for different timescales, you can attach a document or link to your website for more information. </w:t>
      </w:r>
    </w:p>
    <w:p w14:paraId="7E9D5722" w14:textId="77777777" w:rsidR="009C15DC" w:rsidRDefault="009C15DC" w:rsidP="009C15DC">
      <w:pPr>
        <w:spacing w:after="0"/>
      </w:pPr>
    </w:p>
    <w:p w14:paraId="13050E29" w14:textId="13A3666E" w:rsidR="00127E78" w:rsidRDefault="000D3736" w:rsidP="009C15DC">
      <w:pPr>
        <w:spacing w:after="0"/>
      </w:pPr>
      <w:r>
        <w:t>More i</w:t>
      </w:r>
      <w:r w:rsidR="00127E78" w:rsidRPr="0092127E">
        <w:t>nformation on data</w:t>
      </w:r>
      <w:r w:rsidR="00127E78">
        <w:t xml:space="preserve"> retention is available in the D</w:t>
      </w:r>
      <w:r w:rsidR="00127E78" w:rsidRPr="0092127E">
        <w:t>epartment</w:t>
      </w:r>
      <w:r w:rsidR="004F7856">
        <w:t xml:space="preserve"> for Education</w:t>
      </w:r>
      <w:r w:rsidR="00127E78" w:rsidRPr="0092127E">
        <w:t>’s</w:t>
      </w:r>
      <w:r w:rsidR="004F7856">
        <w:t xml:space="preserve"> (DfE)</w:t>
      </w:r>
      <w:r w:rsidR="00127E78" w:rsidRPr="0092127E">
        <w:t xml:space="preserve"> </w:t>
      </w:r>
      <w:hyperlink r:id="rId28" w:history="1">
        <w:r w:rsidR="00610E27">
          <w:rPr>
            <w:rStyle w:val="Hyperlink"/>
          </w:rPr>
          <w:t>data protection toolkit for schools</w:t>
        </w:r>
      </w:hyperlink>
      <w:r w:rsidR="00720334">
        <w:t xml:space="preserve"> </w:t>
      </w:r>
      <w:r w:rsidR="00127E78" w:rsidRPr="0092127E">
        <w:t>document.</w:t>
      </w:r>
      <w:r w:rsidR="005E722E">
        <w:t xml:space="preserve"> Some data may need to be kept for a minimum period for legal purposes for example if it relates to financial decisions.</w:t>
      </w:r>
    </w:p>
    <w:p w14:paraId="192048B1" w14:textId="77777777" w:rsidR="009C15DC" w:rsidRPr="0092127E" w:rsidRDefault="009C15DC" w:rsidP="00580B30">
      <w:pPr>
        <w:spacing w:after="0"/>
      </w:pPr>
    </w:p>
    <w:p w14:paraId="43FCECA6" w14:textId="0567EFAB" w:rsidR="00127E78" w:rsidRDefault="00127E78" w:rsidP="00580B30">
      <w:pPr>
        <w:pStyle w:val="Heading2"/>
        <w:spacing w:before="0" w:after="0" w:line="288" w:lineRule="auto"/>
      </w:pPr>
      <w:bookmarkStart w:id="74" w:name="_3.5_Who_data"/>
      <w:bookmarkStart w:id="75" w:name="_Toc166587300"/>
      <w:bookmarkEnd w:id="74"/>
      <w:r>
        <w:t>3.5 Who data</w:t>
      </w:r>
      <w:r w:rsidRPr="00C54E6D">
        <w:t xml:space="preserve"> </w:t>
      </w:r>
      <w:r>
        <w:t xml:space="preserve">is shared </w:t>
      </w:r>
      <w:r w:rsidRPr="00C54E6D">
        <w:t>with</w:t>
      </w:r>
      <w:bookmarkEnd w:id="75"/>
      <w:r w:rsidRPr="00C54E6D">
        <w:t xml:space="preserve"> </w:t>
      </w:r>
    </w:p>
    <w:p w14:paraId="388AEEB5" w14:textId="3115754C" w:rsidR="00B015CB" w:rsidRDefault="00127E78" w:rsidP="00580B30">
      <w:pPr>
        <w:spacing w:after="0"/>
      </w:pPr>
      <w:r>
        <w:t xml:space="preserve">We would expect you to list all instances of routine data sharing. This is data shared on a regular basis. Any instances of one off transfers or ad-hoc requests do not need to be listed, however; any such sharing </w:t>
      </w:r>
      <w:r w:rsidRPr="009E2F14">
        <w:rPr>
          <w:b/>
        </w:rPr>
        <w:t xml:space="preserve">must </w:t>
      </w:r>
      <w:r>
        <w:t>also have a lawful reason.</w:t>
      </w:r>
      <w:r w:rsidR="00B015CB">
        <w:br/>
      </w:r>
    </w:p>
    <w:p w14:paraId="1F41C379" w14:textId="7D45DBA6" w:rsidR="00B015CB" w:rsidRDefault="00B015CB" w:rsidP="009C15DC">
      <w:pPr>
        <w:spacing w:after="0"/>
      </w:pPr>
      <w:r>
        <w:t>You need to list the organisation whom you are sharing the information with, the lawful basis on which you are sharing personal data and the frequency.</w:t>
      </w:r>
    </w:p>
    <w:p w14:paraId="1DA2E4EB" w14:textId="77777777" w:rsidR="009C15DC" w:rsidRDefault="009C15DC" w:rsidP="00580B30">
      <w:pPr>
        <w:spacing w:after="0"/>
      </w:pPr>
    </w:p>
    <w:p w14:paraId="3EF554FB" w14:textId="77777777" w:rsidR="00127E78" w:rsidRDefault="00127E78" w:rsidP="00580B30">
      <w:pPr>
        <w:pStyle w:val="Heading2"/>
        <w:spacing w:before="0" w:after="0" w:line="288" w:lineRule="auto"/>
      </w:pPr>
      <w:bookmarkStart w:id="76" w:name="_3.6_Why_data"/>
      <w:bookmarkStart w:id="77" w:name="_Toc166587301"/>
      <w:bookmarkEnd w:id="76"/>
      <w:r>
        <w:t>3.6 Why data is shared</w:t>
      </w:r>
      <w:bookmarkEnd w:id="77"/>
    </w:p>
    <w:p w14:paraId="64C9E6CA" w14:textId="6744921C" w:rsidR="00127E78" w:rsidRDefault="00127E78" w:rsidP="00580B30">
      <w:pPr>
        <w:spacing w:after="0"/>
      </w:pPr>
      <w:r>
        <w:t xml:space="preserve">This section allows you to expand on why you routinely share information with the list of named recipients. Use this section to list the reasons for </w:t>
      </w:r>
      <w:r w:rsidR="00340A76">
        <w:t>sharing and</w:t>
      </w:r>
      <w:r>
        <w:t xml:space="preserve"> any relevant legislation that allows the sharing of the data. </w:t>
      </w:r>
    </w:p>
    <w:p w14:paraId="5D2EA368" w14:textId="77777777" w:rsidR="009C15DC" w:rsidRDefault="009C15DC" w:rsidP="009C15DC">
      <w:pPr>
        <w:spacing w:after="0"/>
      </w:pPr>
    </w:p>
    <w:p w14:paraId="68A580F0" w14:textId="154D9A8C" w:rsidR="00AB14BC" w:rsidRPr="00AB14BC" w:rsidRDefault="00AB14BC" w:rsidP="00580B30">
      <w:pPr>
        <w:spacing w:after="0"/>
      </w:pPr>
      <w:r w:rsidRPr="00AB14BC">
        <w:t xml:space="preserve">Please note: Schools and local authorities are data controllers in their own right and </w:t>
      </w:r>
      <w:r w:rsidR="000428DF">
        <w:t xml:space="preserve">should </w:t>
      </w:r>
      <w:r w:rsidRPr="00AB14BC">
        <w:t>make the decisions as to whether they share personal data with other organisations</w:t>
      </w:r>
      <w:r w:rsidR="000428DF">
        <w:t xml:space="preserve">. Please always ensure there is a clear business need, relevant lawful reason and your local data protection officer is in support of the data sharing. </w:t>
      </w:r>
    </w:p>
    <w:p w14:paraId="1CE32C91" w14:textId="77777777" w:rsidR="009C15DC" w:rsidRDefault="009C15DC" w:rsidP="009C15DC">
      <w:pPr>
        <w:spacing w:after="0"/>
      </w:pPr>
    </w:p>
    <w:p w14:paraId="30A7C9C5" w14:textId="23DE294D" w:rsidR="00457E34" w:rsidRDefault="00457E34" w:rsidP="00580B30">
      <w:pPr>
        <w:spacing w:after="0"/>
      </w:pPr>
      <w:r>
        <w:t xml:space="preserve">With regard to statutory data collections to the </w:t>
      </w:r>
      <w:r w:rsidR="004F7856">
        <w:t>Department for Education (</w:t>
      </w:r>
      <w:r>
        <w:t>DfE</w:t>
      </w:r>
      <w:r w:rsidR="004F7856">
        <w:t>)</w:t>
      </w:r>
      <w:r>
        <w:t xml:space="preserve">, </w:t>
      </w:r>
      <w:r w:rsidR="00A25912">
        <w:t xml:space="preserve">best practice indicates </w:t>
      </w:r>
      <w:r>
        <w:t>you state the relevant legislation for each data collection you participate in</w:t>
      </w:r>
      <w:r w:rsidR="00340A76">
        <w:t xml:space="preserve">: </w:t>
      </w:r>
      <w:hyperlink r:id="rId29" w:history="1">
        <w:r w:rsidR="00340A76" w:rsidRPr="00DA5F98">
          <w:rPr>
            <w:rStyle w:val="Hyperlink"/>
          </w:rPr>
          <w:t>e</w:t>
        </w:r>
        <w:r w:rsidRPr="00DA5F98">
          <w:rPr>
            <w:rStyle w:val="Hyperlink"/>
          </w:rPr>
          <w:t>ach data collection or census guide</w:t>
        </w:r>
      </w:hyperlink>
      <w:r>
        <w:t xml:space="preserve"> contains the </w:t>
      </w:r>
      <w:r w:rsidR="00A25912">
        <w:t xml:space="preserve">current </w:t>
      </w:r>
      <w:r>
        <w:t>legislation detailing the lawful basis for collection</w:t>
      </w:r>
      <w:r w:rsidR="00DA5F98">
        <w:rPr>
          <w:szCs w:val="28"/>
        </w:rPr>
        <w:t>.</w:t>
      </w:r>
      <w:r w:rsidR="00B015CB">
        <w:t xml:space="preserve"> You can also link to the privacy notice for </w:t>
      </w:r>
      <w:hyperlink r:id="rId30" w:history="1">
        <w:r w:rsidR="00B015CB" w:rsidRPr="00FD2FD0">
          <w:rPr>
            <w:rStyle w:val="Hyperlink"/>
          </w:rPr>
          <w:t>National Pupil Database</w:t>
        </w:r>
      </w:hyperlink>
      <w:r w:rsidR="00B015CB">
        <w:t xml:space="preserve"> </w:t>
      </w:r>
      <w:r w:rsidR="00610E27">
        <w:t xml:space="preserve">(NPD) </w:t>
      </w:r>
      <w:r w:rsidR="00B015CB">
        <w:t xml:space="preserve">which outlines what the </w:t>
      </w:r>
      <w:r w:rsidR="004F7856">
        <w:t>D</w:t>
      </w:r>
      <w:r w:rsidR="00B015CB">
        <w:t>epartment</w:t>
      </w:r>
      <w:r w:rsidR="004F7856">
        <w:t xml:space="preserve"> for Education (DfE)</w:t>
      </w:r>
      <w:r w:rsidR="00B015CB">
        <w:t xml:space="preserve"> do with the data.</w:t>
      </w:r>
    </w:p>
    <w:p w14:paraId="045FB41A" w14:textId="77777777" w:rsidR="009C15DC" w:rsidRDefault="009C15DC" w:rsidP="009C15DC">
      <w:pPr>
        <w:spacing w:after="0"/>
      </w:pPr>
    </w:p>
    <w:p w14:paraId="2FF4641B" w14:textId="5B8B26E3" w:rsidR="00127E78" w:rsidRDefault="00127E78" w:rsidP="009C15DC">
      <w:pPr>
        <w:spacing w:after="0"/>
      </w:pPr>
      <w:r>
        <w:t>To satisfy data subjects, it is also useful to include information on how data is transferred and provide links to data retention policies of the recipient where relevant / available.</w:t>
      </w:r>
    </w:p>
    <w:p w14:paraId="11D1B57E" w14:textId="77777777" w:rsidR="009C15DC" w:rsidRDefault="009C15DC">
      <w:pPr>
        <w:spacing w:after="0"/>
        <w:pPrChange w:id="78" w:author="SUMMERS, Simon" w:date="2024-05-13T11:35:00Z" w16du:dateUtc="2024-05-13T10:35:00Z">
          <w:pPr/>
        </w:pPrChange>
      </w:pPr>
    </w:p>
    <w:p w14:paraId="4DB13BF8" w14:textId="1617E556" w:rsidR="001B2159" w:rsidRDefault="00127E78" w:rsidP="00643252">
      <w:pPr>
        <w:pStyle w:val="Heading2"/>
        <w:spacing w:before="0" w:after="0" w:line="288" w:lineRule="auto"/>
        <w:rPr>
          <w:ins w:id="79" w:author="SUMMERS, Simon" w:date="2024-05-13T11:35:00Z" w16du:dateUtc="2024-05-13T10:35:00Z"/>
        </w:rPr>
      </w:pPr>
      <w:bookmarkStart w:id="80" w:name="_3.7_Requesting_access"/>
      <w:bookmarkStart w:id="81" w:name="_Toc166587302"/>
      <w:bookmarkEnd w:id="80"/>
      <w:r>
        <w:t xml:space="preserve">3.7 </w:t>
      </w:r>
      <w:r w:rsidR="001B2159">
        <w:t>Requesting access to</w:t>
      </w:r>
      <w:r w:rsidR="001B2159" w:rsidRPr="00DF1F0D">
        <w:t xml:space="preserve"> personal data</w:t>
      </w:r>
      <w:r w:rsidR="001B2159">
        <w:t xml:space="preserve"> and contact information</w:t>
      </w:r>
      <w:bookmarkEnd w:id="81"/>
    </w:p>
    <w:p w14:paraId="23047F76" w14:textId="63DEB41E" w:rsidR="009C15DC" w:rsidRPr="009C15DC" w:rsidDel="00643252" w:rsidRDefault="009C15DC">
      <w:pPr>
        <w:spacing w:after="0"/>
        <w:rPr>
          <w:del w:id="82" w:author="SUMMERS, Simon" w:date="2024-05-13T13:04:00Z" w16du:dateUtc="2024-05-13T12:04:00Z"/>
        </w:rPr>
        <w:pPrChange w:id="83" w:author="SUMMERS, Simon" w:date="2024-05-14T09:01:00Z" w16du:dateUtc="2024-05-14T08:01:00Z">
          <w:pPr>
            <w:pStyle w:val="Heading2"/>
            <w:spacing w:before="0" w:line="288" w:lineRule="auto"/>
          </w:pPr>
        </w:pPrChange>
      </w:pPr>
    </w:p>
    <w:p w14:paraId="3069DF86" w14:textId="36B61796" w:rsidR="00D33EF2" w:rsidRPr="00D33EF2" w:rsidRDefault="001B2159">
      <w:pPr>
        <w:spacing w:after="0"/>
        <w:rPr>
          <w:ins w:id="84" w:author="SUMMERS, Simon" w:date="2024-05-14T09:00:00Z" w16du:dateUtc="2024-05-14T08:00:00Z"/>
        </w:rPr>
        <w:pPrChange w:id="85" w:author="SUMMERS, Simon" w:date="2024-05-14T09:01:00Z" w16du:dateUtc="2024-05-14T08:01:00Z">
          <w:pPr/>
        </w:pPrChange>
      </w:pPr>
      <w:r w:rsidRPr="00F901CD">
        <w:t>Under data protection legislation, p</w:t>
      </w:r>
      <w:r>
        <w:t xml:space="preserve">arents, </w:t>
      </w:r>
      <w:r w:rsidRPr="00F901CD">
        <w:t>pupils</w:t>
      </w:r>
      <w:r>
        <w:t xml:space="preserve"> and staff</w:t>
      </w:r>
      <w:r w:rsidRPr="00F901CD">
        <w:t xml:space="preserve"> </w:t>
      </w:r>
      <w:r w:rsidR="005979DD">
        <w:t>have</w:t>
      </w:r>
      <w:r w:rsidR="005979DD" w:rsidRPr="00F901CD">
        <w:t xml:space="preserve"> </w:t>
      </w:r>
      <w:r w:rsidRPr="00F901CD">
        <w:t>the right to request access t</w:t>
      </w:r>
      <w:r>
        <w:t>o information about them that you</w:t>
      </w:r>
      <w:r w:rsidRPr="00F901CD">
        <w:t xml:space="preserve"> hold. </w:t>
      </w:r>
      <w:ins w:id="86" w:author="SUMMERS, Simon" w:date="2024-05-14T09:00:00Z" w16du:dateUtc="2024-05-14T08:00:00Z">
        <w:r w:rsidR="00D33EF2" w:rsidRPr="00D33EF2">
          <w:t>You should state how they would request such data from you, ensuring you provide details for your administrator / local data protection officer.</w:t>
        </w:r>
      </w:ins>
      <w:ins w:id="87" w:author="SUMMERS, Simon" w:date="2024-05-14T09:01:00Z" w16du:dateUtc="2024-05-14T08:01:00Z">
        <w:r w:rsidR="00F608C2">
          <w:br/>
        </w:r>
      </w:ins>
    </w:p>
    <w:p w14:paraId="235682F8" w14:textId="458B95A6" w:rsidR="001B2159" w:rsidRDefault="00D33EF2">
      <w:pPr>
        <w:spacing w:after="0"/>
        <w:pPrChange w:id="88" w:author="SUMMERS, Simon" w:date="2024-05-14T09:01:00Z" w16du:dateUtc="2024-05-14T08:01:00Z">
          <w:pPr/>
        </w:pPrChange>
      </w:pPr>
      <w:ins w:id="89" w:author="SUMMERS, Simon" w:date="2024-05-14T09:00:00Z" w16du:dateUtc="2024-05-14T08:00:00Z">
        <w:r>
          <w:t xml:space="preserve">Parents, pupils and staff </w:t>
        </w:r>
      </w:ins>
      <w:del w:id="90" w:author="SUMMERS, Simon" w:date="2024-05-14T09:00:00Z" w16du:dateUtc="2024-05-14T08:00:00Z">
        <w:r w:rsidR="001B2159" w:rsidDel="00D33EF2">
          <w:delText>They</w:delText>
        </w:r>
        <w:r w:rsidR="001B2159" w:rsidRPr="00F901CD" w:rsidDel="00D33EF2">
          <w:delText xml:space="preserve"> </w:delText>
        </w:r>
      </w:del>
      <w:r w:rsidR="005979DD">
        <w:t xml:space="preserve">may </w:t>
      </w:r>
      <w:r w:rsidR="001B2159" w:rsidRPr="00F901CD">
        <w:t xml:space="preserve">also </w:t>
      </w:r>
      <w:del w:id="91" w:author="SUMMERS, Simon" w:date="2024-05-15T08:49:00Z" w16du:dateUtc="2024-05-15T07:49:00Z">
        <w:r w:rsidR="001B2159" w:rsidRPr="00F901CD" w:rsidDel="001D5D5E">
          <w:delText>have the right</w:delText>
        </w:r>
        <w:r w:rsidR="00FD2FD0" w:rsidDel="001D5D5E">
          <w:delText xml:space="preserve"> </w:delText>
        </w:r>
      </w:del>
      <w:r w:rsidR="00FD2FD0">
        <w:t xml:space="preserve">(depending on the </w:t>
      </w:r>
      <w:r w:rsidR="00DE07A9">
        <w:fldChar w:fldCharType="begin"/>
      </w:r>
      <w:r w:rsidR="00DE07A9">
        <w:instrText>HYPERLINK "https://ico.org.uk/for-organisations/guide-to-data-protection/guide-to-the-general-data-protection-regulation-gdpr/lawful-basis-for-processing/"</w:instrText>
      </w:r>
      <w:r w:rsidR="00DE07A9">
        <w:fldChar w:fldCharType="separate"/>
      </w:r>
      <w:r w:rsidR="00FD2FD0" w:rsidRPr="00FD2FD0">
        <w:rPr>
          <w:rStyle w:val="Hyperlink"/>
        </w:rPr>
        <w:t>lawful basis</w:t>
      </w:r>
      <w:r w:rsidR="00DE07A9">
        <w:rPr>
          <w:rStyle w:val="Hyperlink"/>
        </w:rPr>
        <w:fldChar w:fldCharType="end"/>
      </w:r>
      <w:r w:rsidR="00FD2FD0">
        <w:t>)</w:t>
      </w:r>
      <w:ins w:id="92" w:author="SUMMERS, Simon" w:date="2024-05-14T08:56:00Z" w16du:dateUtc="2024-05-14T07:56:00Z">
        <w:r>
          <w:t xml:space="preserve"> have:</w:t>
        </w:r>
      </w:ins>
      <w:ins w:id="93" w:author="SUMMERS, Simon" w:date="2024-05-14T09:01:00Z" w16du:dateUtc="2024-05-14T08:01:00Z">
        <w:r w:rsidR="00F608C2">
          <w:br/>
        </w:r>
      </w:ins>
      <w:del w:id="94" w:author="SUMMERS, Simon" w:date="2024-05-14T08:56:00Z" w16du:dateUtc="2024-05-14T07:56:00Z">
        <w:r w:rsidR="001B2159" w:rsidRPr="00F901CD" w:rsidDel="00D33EF2">
          <w:delText xml:space="preserve"> to:</w:delText>
        </w:r>
      </w:del>
    </w:p>
    <w:p w14:paraId="394CC94A" w14:textId="11C9C078" w:rsidR="00D33EF2" w:rsidRPr="00A71692" w:rsidRDefault="00D33EF2">
      <w:pPr>
        <w:numPr>
          <w:ilvl w:val="0"/>
          <w:numId w:val="41"/>
        </w:numPr>
        <w:spacing w:after="0"/>
        <w:rPr>
          <w:ins w:id="95" w:author="SUMMERS, Simon" w:date="2024-05-14T08:53:00Z" w16du:dateUtc="2024-05-14T07:53:00Z"/>
        </w:rPr>
        <w:pPrChange w:id="96" w:author="SUMMERS, Simon" w:date="2024-05-14T09:01:00Z" w16du:dateUtc="2024-05-14T08:01:00Z">
          <w:pPr>
            <w:numPr>
              <w:numId w:val="41"/>
            </w:numPr>
            <w:tabs>
              <w:tab w:val="num" w:pos="720"/>
            </w:tabs>
            <w:spacing w:after="0" w:line="259" w:lineRule="auto"/>
            <w:ind w:left="720" w:hanging="360"/>
          </w:pPr>
        </w:pPrChange>
      </w:pPr>
      <w:ins w:id="97" w:author="SUMMERS, Simon" w:date="2024-05-14T08:53:00Z" w16du:dateUtc="2024-05-14T07:53:00Z">
        <w:r w:rsidRPr="00A71692">
          <w:t xml:space="preserve">the right to be informed about the collection and use of </w:t>
        </w:r>
      </w:ins>
      <w:ins w:id="98" w:author="SUMMERS, Simon" w:date="2024-05-14T08:56:00Z" w16du:dateUtc="2024-05-14T07:56:00Z">
        <w:r>
          <w:t xml:space="preserve">their </w:t>
        </w:r>
      </w:ins>
      <w:ins w:id="99" w:author="SUMMERS, Simon" w:date="2024-05-14T08:53:00Z" w16du:dateUtc="2024-05-14T07:53:00Z">
        <w:r w:rsidRPr="00A71692">
          <w:t>personal data – this is called ’right to be informed’</w:t>
        </w:r>
      </w:ins>
      <w:ins w:id="100" w:author="SUMMERS, Simon" w:date="2024-05-14T08:58:00Z" w16du:dateUtc="2024-05-14T07:58:00Z">
        <w:r>
          <w:t>.</w:t>
        </w:r>
      </w:ins>
    </w:p>
    <w:p w14:paraId="51D2F0ED" w14:textId="6CC39577" w:rsidR="00D33EF2" w:rsidRPr="00A71692" w:rsidRDefault="00D33EF2">
      <w:pPr>
        <w:numPr>
          <w:ilvl w:val="0"/>
          <w:numId w:val="41"/>
        </w:numPr>
        <w:spacing w:after="0"/>
        <w:rPr>
          <w:ins w:id="101" w:author="SUMMERS, Simon" w:date="2024-05-14T08:53:00Z" w16du:dateUtc="2024-05-14T07:53:00Z"/>
        </w:rPr>
        <w:pPrChange w:id="102" w:author="SUMMERS, Simon" w:date="2024-05-14T09:01:00Z" w16du:dateUtc="2024-05-14T08:01:00Z">
          <w:pPr>
            <w:numPr>
              <w:numId w:val="41"/>
            </w:numPr>
            <w:tabs>
              <w:tab w:val="num" w:pos="720"/>
            </w:tabs>
            <w:spacing w:after="0" w:line="259" w:lineRule="auto"/>
            <w:ind w:left="720" w:hanging="360"/>
          </w:pPr>
        </w:pPrChange>
      </w:pPr>
      <w:ins w:id="103" w:author="SUMMERS, Simon" w:date="2024-05-14T08:53:00Z" w16du:dateUtc="2024-05-14T07:53:00Z">
        <w:r w:rsidRPr="00A71692">
          <w:t xml:space="preserve">the right to ask </w:t>
        </w:r>
      </w:ins>
      <w:ins w:id="104" w:author="SUMMERS, Simon" w:date="2024-05-14T08:57:00Z" w16du:dateUtc="2024-05-14T07:57:00Z">
        <w:r>
          <w:t xml:space="preserve">you for </w:t>
        </w:r>
      </w:ins>
      <w:ins w:id="105" w:author="SUMMERS, Simon" w:date="2024-05-14T08:53:00Z" w16du:dateUtc="2024-05-14T07:53:00Z">
        <w:r w:rsidRPr="00A71692">
          <w:t xml:space="preserve">copies of </w:t>
        </w:r>
      </w:ins>
      <w:ins w:id="106" w:author="SUMMERS, Simon" w:date="2024-05-14T08:57:00Z" w16du:dateUtc="2024-05-14T07:57:00Z">
        <w:r>
          <w:t xml:space="preserve">the </w:t>
        </w:r>
      </w:ins>
      <w:ins w:id="107" w:author="SUMMERS, Simon" w:date="2024-05-14T08:53:00Z" w16du:dateUtc="2024-05-14T07:53:00Z">
        <w:r w:rsidRPr="00A71692">
          <w:t xml:space="preserve">personal information </w:t>
        </w:r>
      </w:ins>
      <w:ins w:id="108" w:author="SUMMERS, Simon" w:date="2024-05-14T08:57:00Z" w16du:dateUtc="2024-05-14T07:57:00Z">
        <w:r>
          <w:t>you</w:t>
        </w:r>
      </w:ins>
      <w:ins w:id="109" w:author="SUMMERS, Simon" w:date="2024-05-14T08:53:00Z" w16du:dateUtc="2024-05-14T07:53:00Z">
        <w:r w:rsidRPr="00A71692">
          <w:t xml:space="preserve"> h</w:t>
        </w:r>
      </w:ins>
      <w:ins w:id="110" w:author="SUMMERS, Simon" w:date="2024-05-14T08:57:00Z" w16du:dateUtc="2024-05-14T07:57:00Z">
        <w:r>
          <w:t>old</w:t>
        </w:r>
      </w:ins>
      <w:ins w:id="111" w:author="SUMMERS, Simon" w:date="2024-05-14T08:53:00Z" w16du:dateUtc="2024-05-14T07:53:00Z">
        <w:r w:rsidRPr="00A71692">
          <w:t xml:space="preserve"> about </w:t>
        </w:r>
      </w:ins>
      <w:ins w:id="112" w:author="SUMMERS, Simon" w:date="2024-05-14T08:57:00Z" w16du:dateUtc="2024-05-14T07:57:00Z">
        <w:r>
          <w:t>them</w:t>
        </w:r>
      </w:ins>
      <w:ins w:id="113" w:author="SUMMERS, Simon" w:date="2024-05-14T08:53:00Z" w16du:dateUtc="2024-05-14T07:53:00Z">
        <w:r w:rsidRPr="00A71692">
          <w:t xml:space="preserve"> – this is called ’right of access’, this is also known as a subject access request, data subject access request or right of access request</w:t>
        </w:r>
      </w:ins>
      <w:ins w:id="114" w:author="SUMMERS, Simon" w:date="2024-05-14T08:58:00Z" w16du:dateUtc="2024-05-14T07:58:00Z">
        <w:r>
          <w:t>.</w:t>
        </w:r>
      </w:ins>
    </w:p>
    <w:p w14:paraId="24719428" w14:textId="2F88082A" w:rsidR="00D33EF2" w:rsidRPr="00A71692" w:rsidRDefault="00D33EF2">
      <w:pPr>
        <w:numPr>
          <w:ilvl w:val="0"/>
          <w:numId w:val="41"/>
        </w:numPr>
        <w:spacing w:after="0"/>
        <w:rPr>
          <w:ins w:id="115" w:author="SUMMERS, Simon" w:date="2024-05-14T08:53:00Z" w16du:dateUtc="2024-05-14T07:53:00Z"/>
        </w:rPr>
        <w:pPrChange w:id="116" w:author="SUMMERS, Simon" w:date="2024-05-14T09:01:00Z" w16du:dateUtc="2024-05-14T08:01:00Z">
          <w:pPr>
            <w:numPr>
              <w:numId w:val="41"/>
            </w:numPr>
            <w:tabs>
              <w:tab w:val="num" w:pos="720"/>
            </w:tabs>
            <w:spacing w:after="0" w:line="259" w:lineRule="auto"/>
            <w:ind w:left="720" w:hanging="360"/>
          </w:pPr>
        </w:pPrChange>
      </w:pPr>
      <w:ins w:id="117" w:author="SUMMERS, Simon" w:date="2024-05-14T08:53:00Z" w16du:dateUtc="2024-05-14T07:53:00Z">
        <w:r w:rsidRPr="00A71692">
          <w:t xml:space="preserve">the right to ask </w:t>
        </w:r>
      </w:ins>
      <w:ins w:id="118" w:author="SUMMERS, Simon" w:date="2024-05-14T08:57:00Z" w16du:dateUtc="2024-05-14T07:57:00Z">
        <w:r>
          <w:t xml:space="preserve">you to </w:t>
        </w:r>
      </w:ins>
      <w:ins w:id="119" w:author="SUMMERS, Simon" w:date="2024-05-14T08:53:00Z" w16du:dateUtc="2024-05-14T07:53:00Z">
        <w:r w:rsidRPr="00A71692">
          <w:t xml:space="preserve">change any information </w:t>
        </w:r>
      </w:ins>
      <w:ins w:id="120" w:author="SUMMERS, Simon" w:date="2024-05-14T08:58:00Z" w16du:dateUtc="2024-05-14T07:58:00Z">
        <w:r>
          <w:t>they</w:t>
        </w:r>
      </w:ins>
      <w:ins w:id="121" w:author="SUMMERS, Simon" w:date="2024-05-14T08:53:00Z" w16du:dateUtc="2024-05-14T07:53:00Z">
        <w:r w:rsidRPr="00A71692">
          <w:t xml:space="preserve"> think is not accurate or complete – this is called ‘right to rectification’</w:t>
        </w:r>
      </w:ins>
      <w:ins w:id="122" w:author="SUMMERS, Simon" w:date="2024-05-14T08:58:00Z" w16du:dateUtc="2024-05-14T07:58:00Z">
        <w:r>
          <w:t>.</w:t>
        </w:r>
      </w:ins>
    </w:p>
    <w:p w14:paraId="344D9720" w14:textId="1713901D" w:rsidR="00D33EF2" w:rsidRPr="00A71692" w:rsidRDefault="00D33EF2">
      <w:pPr>
        <w:numPr>
          <w:ilvl w:val="0"/>
          <w:numId w:val="41"/>
        </w:numPr>
        <w:spacing w:after="0"/>
        <w:rPr>
          <w:ins w:id="123" w:author="SUMMERS, Simon" w:date="2024-05-14T08:53:00Z" w16du:dateUtc="2024-05-14T07:53:00Z"/>
        </w:rPr>
        <w:pPrChange w:id="124" w:author="SUMMERS, Simon" w:date="2024-05-14T09:01:00Z" w16du:dateUtc="2024-05-14T08:01:00Z">
          <w:pPr>
            <w:numPr>
              <w:numId w:val="41"/>
            </w:numPr>
            <w:tabs>
              <w:tab w:val="num" w:pos="720"/>
            </w:tabs>
            <w:spacing w:after="0" w:line="259" w:lineRule="auto"/>
            <w:ind w:left="720" w:hanging="360"/>
          </w:pPr>
        </w:pPrChange>
      </w:pPr>
      <w:ins w:id="125" w:author="SUMMERS, Simon" w:date="2024-05-14T08:53:00Z" w16du:dateUtc="2024-05-14T07:53:00Z">
        <w:r w:rsidRPr="00A71692">
          <w:t xml:space="preserve">the right to ask </w:t>
        </w:r>
      </w:ins>
      <w:ins w:id="126" w:author="SUMMERS, Simon" w:date="2024-05-14T08:58:00Z" w16du:dateUtc="2024-05-14T07:58:00Z">
        <w:r>
          <w:t xml:space="preserve">you </w:t>
        </w:r>
      </w:ins>
      <w:ins w:id="127" w:author="SUMMERS, Simon" w:date="2024-05-14T08:53:00Z" w16du:dateUtc="2024-05-14T07:53:00Z">
        <w:r w:rsidRPr="00A71692">
          <w:t xml:space="preserve">to delete </w:t>
        </w:r>
      </w:ins>
      <w:ins w:id="128" w:author="SUMMERS, Simon" w:date="2024-05-14T08:58:00Z" w16du:dateUtc="2024-05-14T07:58:00Z">
        <w:r>
          <w:t xml:space="preserve">their </w:t>
        </w:r>
      </w:ins>
      <w:ins w:id="129" w:author="SUMMERS, Simon" w:date="2024-05-14T08:53:00Z" w16du:dateUtc="2024-05-14T07:53:00Z">
        <w:r w:rsidRPr="00A71692">
          <w:t>personal information – this is called ‘right to erasure’</w:t>
        </w:r>
      </w:ins>
      <w:ins w:id="130" w:author="SUMMERS, Simon" w:date="2024-05-14T08:58:00Z" w16du:dateUtc="2024-05-14T07:58:00Z">
        <w:r>
          <w:t>.</w:t>
        </w:r>
      </w:ins>
    </w:p>
    <w:p w14:paraId="1FAB833D" w14:textId="3CD0B08B" w:rsidR="00D33EF2" w:rsidRPr="00A71692" w:rsidRDefault="00D33EF2">
      <w:pPr>
        <w:numPr>
          <w:ilvl w:val="0"/>
          <w:numId w:val="41"/>
        </w:numPr>
        <w:spacing w:after="0"/>
        <w:rPr>
          <w:ins w:id="131" w:author="SUMMERS, Simon" w:date="2024-05-14T08:53:00Z" w16du:dateUtc="2024-05-14T07:53:00Z"/>
        </w:rPr>
        <w:pPrChange w:id="132" w:author="SUMMERS, Simon" w:date="2024-05-14T09:01:00Z" w16du:dateUtc="2024-05-14T08:01:00Z">
          <w:pPr>
            <w:numPr>
              <w:numId w:val="41"/>
            </w:numPr>
            <w:tabs>
              <w:tab w:val="num" w:pos="720"/>
            </w:tabs>
            <w:spacing w:after="0" w:line="259" w:lineRule="auto"/>
            <w:ind w:left="720" w:hanging="360"/>
          </w:pPr>
        </w:pPrChange>
      </w:pPr>
      <w:ins w:id="133" w:author="SUMMERS, Simon" w:date="2024-05-14T08:53:00Z" w16du:dateUtc="2024-05-14T07:53:00Z">
        <w:r w:rsidRPr="00A71692">
          <w:t xml:space="preserve">the right to ask </w:t>
        </w:r>
      </w:ins>
      <w:ins w:id="134" w:author="SUMMERS, Simon" w:date="2024-05-14T08:58:00Z" w16du:dateUtc="2024-05-14T07:58:00Z">
        <w:r>
          <w:t>you</w:t>
        </w:r>
      </w:ins>
      <w:ins w:id="135" w:author="SUMMERS, Simon" w:date="2024-05-14T08:53:00Z" w16du:dateUtc="2024-05-14T07:53:00Z">
        <w:r w:rsidRPr="00A71692">
          <w:t xml:space="preserve"> to stop using </w:t>
        </w:r>
      </w:ins>
      <w:ins w:id="136" w:author="SUMMERS, Simon" w:date="2024-05-14T08:58:00Z" w16du:dateUtc="2024-05-14T07:58:00Z">
        <w:r>
          <w:t xml:space="preserve">their </w:t>
        </w:r>
      </w:ins>
      <w:ins w:id="137" w:author="SUMMERS, Simon" w:date="2024-05-14T08:53:00Z" w16du:dateUtc="2024-05-14T07:53:00Z">
        <w:r w:rsidRPr="00A71692">
          <w:t>information – this is called ‘right to restriction of processing’</w:t>
        </w:r>
      </w:ins>
      <w:ins w:id="138" w:author="SUMMERS, Simon" w:date="2024-05-14T08:58:00Z" w16du:dateUtc="2024-05-14T07:58:00Z">
        <w:r>
          <w:t>,</w:t>
        </w:r>
      </w:ins>
    </w:p>
    <w:p w14:paraId="11D6821F" w14:textId="73C4D2A9" w:rsidR="00D33EF2" w:rsidRPr="00A71692" w:rsidRDefault="00D33EF2">
      <w:pPr>
        <w:numPr>
          <w:ilvl w:val="0"/>
          <w:numId w:val="41"/>
        </w:numPr>
        <w:spacing w:after="0"/>
        <w:rPr>
          <w:ins w:id="139" w:author="SUMMERS, Simon" w:date="2024-05-14T08:53:00Z" w16du:dateUtc="2024-05-14T07:53:00Z"/>
        </w:rPr>
        <w:pPrChange w:id="140" w:author="SUMMERS, Simon" w:date="2024-05-14T09:01:00Z" w16du:dateUtc="2024-05-14T08:01:00Z">
          <w:pPr>
            <w:numPr>
              <w:numId w:val="41"/>
            </w:numPr>
            <w:tabs>
              <w:tab w:val="num" w:pos="720"/>
            </w:tabs>
            <w:spacing w:after="0" w:line="259" w:lineRule="auto"/>
            <w:ind w:left="720" w:hanging="360"/>
          </w:pPr>
        </w:pPrChange>
      </w:pPr>
      <w:ins w:id="141" w:author="SUMMERS, Simon" w:date="2024-05-14T08:53:00Z" w16du:dateUtc="2024-05-14T07:53:00Z">
        <w:r w:rsidRPr="00A71692">
          <w:t xml:space="preserve">the ‘right to object to processing’ of </w:t>
        </w:r>
      </w:ins>
      <w:ins w:id="142" w:author="SUMMERS, Simon" w:date="2024-05-15T08:58:00Z" w16du:dateUtc="2024-05-15T07:58:00Z">
        <w:r w:rsidR="00E66213">
          <w:t>their</w:t>
        </w:r>
      </w:ins>
      <w:ins w:id="143" w:author="SUMMERS, Simon" w:date="2024-05-14T08:53:00Z" w16du:dateUtc="2024-05-14T07:53:00Z">
        <w:r w:rsidRPr="00A71692">
          <w:t xml:space="preserve"> information, in certain circumstances</w:t>
        </w:r>
      </w:ins>
    </w:p>
    <w:p w14:paraId="6D4A9342" w14:textId="298BBC75" w:rsidR="00D33EF2" w:rsidRPr="00A71692" w:rsidRDefault="00D33EF2">
      <w:pPr>
        <w:numPr>
          <w:ilvl w:val="0"/>
          <w:numId w:val="41"/>
        </w:numPr>
        <w:spacing w:after="0"/>
        <w:rPr>
          <w:ins w:id="144" w:author="SUMMERS, Simon" w:date="2024-05-14T08:53:00Z" w16du:dateUtc="2024-05-14T07:53:00Z"/>
        </w:rPr>
        <w:pPrChange w:id="145" w:author="SUMMERS, Simon" w:date="2024-05-14T09:01:00Z" w16du:dateUtc="2024-05-14T08:01:00Z">
          <w:pPr>
            <w:numPr>
              <w:numId w:val="41"/>
            </w:numPr>
            <w:tabs>
              <w:tab w:val="num" w:pos="720"/>
            </w:tabs>
            <w:spacing w:after="0" w:line="259" w:lineRule="auto"/>
            <w:ind w:left="720" w:hanging="360"/>
          </w:pPr>
        </w:pPrChange>
      </w:pPr>
      <w:ins w:id="146" w:author="SUMMERS, Simon" w:date="2024-05-14T08:53:00Z" w16du:dateUtc="2024-05-14T07:53:00Z">
        <w:r w:rsidRPr="00A71692">
          <w:t>rights in relation to automated decision making and profiling</w:t>
        </w:r>
      </w:ins>
      <w:ins w:id="147" w:author="SUMMERS, Simon" w:date="2024-05-14T08:58:00Z" w16du:dateUtc="2024-05-14T07:58:00Z">
        <w:r>
          <w:t>,</w:t>
        </w:r>
      </w:ins>
    </w:p>
    <w:p w14:paraId="61004D6D" w14:textId="141B8D03" w:rsidR="00D33EF2" w:rsidRPr="00A71692" w:rsidRDefault="00D33EF2">
      <w:pPr>
        <w:numPr>
          <w:ilvl w:val="0"/>
          <w:numId w:val="41"/>
        </w:numPr>
        <w:spacing w:after="0"/>
        <w:rPr>
          <w:ins w:id="148" w:author="SUMMERS, Simon" w:date="2024-05-14T08:53:00Z" w16du:dateUtc="2024-05-14T07:53:00Z"/>
        </w:rPr>
        <w:pPrChange w:id="149" w:author="SUMMERS, Simon" w:date="2024-05-14T09:01:00Z" w16du:dateUtc="2024-05-14T08:01:00Z">
          <w:pPr>
            <w:numPr>
              <w:numId w:val="41"/>
            </w:numPr>
            <w:tabs>
              <w:tab w:val="num" w:pos="720"/>
            </w:tabs>
            <w:spacing w:after="0" w:line="259" w:lineRule="auto"/>
            <w:ind w:left="720" w:hanging="360"/>
          </w:pPr>
        </w:pPrChange>
      </w:pPr>
      <w:ins w:id="150" w:author="SUMMERS, Simon" w:date="2024-05-14T08:53:00Z" w16du:dateUtc="2024-05-14T07:53:00Z">
        <w:r w:rsidRPr="00A71692">
          <w:t>the right to withdraw consent at any time (where relevant)</w:t>
        </w:r>
      </w:ins>
      <w:ins w:id="151" w:author="SUMMERS, Simon" w:date="2024-05-14T08:59:00Z" w16du:dateUtc="2024-05-14T07:59:00Z">
        <w:r>
          <w:t>.</w:t>
        </w:r>
      </w:ins>
    </w:p>
    <w:p w14:paraId="13E1592B" w14:textId="703A4F21" w:rsidR="00D33EF2" w:rsidRDefault="00D33EF2">
      <w:pPr>
        <w:numPr>
          <w:ilvl w:val="0"/>
          <w:numId w:val="41"/>
        </w:numPr>
        <w:spacing w:after="0"/>
        <w:rPr>
          <w:ins w:id="152" w:author="SUMMERS, Simon" w:date="2024-05-14T08:53:00Z" w16du:dateUtc="2024-05-14T07:53:00Z"/>
        </w:rPr>
        <w:pPrChange w:id="153" w:author="SUMMERS, Simon" w:date="2024-05-14T09:01:00Z" w16du:dateUtc="2024-05-14T08:01:00Z">
          <w:pPr>
            <w:widowControl w:val="0"/>
            <w:suppressAutoHyphens/>
            <w:overflowPunct w:val="0"/>
            <w:autoSpaceDE w:val="0"/>
            <w:autoSpaceDN w:val="0"/>
            <w:spacing w:after="0"/>
            <w:textAlignment w:val="baseline"/>
          </w:pPr>
        </w:pPrChange>
      </w:pPr>
      <w:ins w:id="154" w:author="SUMMERS, Simon" w:date="2024-05-14T08:53:00Z" w16du:dateUtc="2024-05-14T07:53:00Z">
        <w:r w:rsidRPr="00A71692">
          <w:lastRenderedPageBreak/>
          <w:t>the right to </w:t>
        </w:r>
        <w:r w:rsidRPr="00A71692">
          <w:fldChar w:fldCharType="begin"/>
        </w:r>
        <w:r w:rsidRPr="00A71692">
          <w:instrText>HYPERLINK "https://www.gov.uk/government/publications/requesting-your-personal-information/requesting-your-personal-information" \l "your-rights"</w:instrText>
        </w:r>
        <w:r w:rsidRPr="00A71692">
          <w:fldChar w:fldCharType="separate"/>
        </w:r>
        <w:r w:rsidRPr="00A71692">
          <w:rPr>
            <w:rStyle w:val="Hyperlink"/>
          </w:rPr>
          <w:t>complain to the Information Commissioner</w:t>
        </w:r>
        <w:r w:rsidRPr="00A71692">
          <w:fldChar w:fldCharType="end"/>
        </w:r>
        <w:r w:rsidRPr="00A71692">
          <w:t xml:space="preserve"> if </w:t>
        </w:r>
      </w:ins>
      <w:ins w:id="155" w:author="SUMMERS, Simon" w:date="2024-05-14T08:59:00Z" w16du:dateUtc="2024-05-14T07:59:00Z">
        <w:r>
          <w:t>they</w:t>
        </w:r>
      </w:ins>
      <w:ins w:id="156" w:author="SUMMERS, Simon" w:date="2024-05-14T08:53:00Z" w16du:dateUtc="2024-05-14T07:53:00Z">
        <w:r w:rsidRPr="00A71692">
          <w:t xml:space="preserve"> feel </w:t>
        </w:r>
      </w:ins>
      <w:ins w:id="157" w:author="SUMMERS, Simon" w:date="2024-05-14T08:59:00Z" w16du:dateUtc="2024-05-14T07:59:00Z">
        <w:r>
          <w:t>you</w:t>
        </w:r>
      </w:ins>
      <w:ins w:id="158" w:author="SUMMERS, Simon" w:date="2024-05-14T08:53:00Z" w16du:dateUtc="2024-05-14T07:53:00Z">
        <w:r w:rsidRPr="00A71692">
          <w:t xml:space="preserve"> have not used </w:t>
        </w:r>
      </w:ins>
      <w:ins w:id="159" w:author="SUMMERS, Simon" w:date="2024-05-14T08:59:00Z" w16du:dateUtc="2024-05-14T07:59:00Z">
        <w:r>
          <w:t>their</w:t>
        </w:r>
      </w:ins>
      <w:ins w:id="160" w:author="SUMMERS, Simon" w:date="2024-05-14T08:53:00Z" w16du:dateUtc="2024-05-14T07:53:00Z">
        <w:r w:rsidRPr="00A71692">
          <w:t xml:space="preserve"> information in the right way</w:t>
        </w:r>
      </w:ins>
      <w:ins w:id="161" w:author="SUMMERS, Simon" w:date="2024-05-14T08:59:00Z" w16du:dateUtc="2024-05-14T07:59:00Z">
        <w:r>
          <w:t>.</w:t>
        </w:r>
      </w:ins>
    </w:p>
    <w:p w14:paraId="01A8CA84" w14:textId="2A3FE507" w:rsidR="00A25912" w:rsidRPr="00F901CD" w:rsidDel="00D33EF2" w:rsidRDefault="00A25912">
      <w:pPr>
        <w:spacing w:after="0"/>
        <w:rPr>
          <w:del w:id="162" w:author="SUMMERS, Simon" w:date="2024-05-14T08:53:00Z" w16du:dateUtc="2024-05-14T07:53:00Z"/>
        </w:rPr>
        <w:pPrChange w:id="163" w:author="SUMMERS, Simon" w:date="2024-05-14T09:01:00Z" w16du:dateUtc="2024-05-14T08:01:00Z">
          <w:pPr>
            <w:widowControl w:val="0"/>
            <w:suppressAutoHyphens/>
            <w:overflowPunct w:val="0"/>
            <w:autoSpaceDE w:val="0"/>
            <w:autoSpaceDN w:val="0"/>
            <w:textAlignment w:val="baseline"/>
          </w:pPr>
        </w:pPrChange>
      </w:pPr>
    </w:p>
    <w:p w14:paraId="48EB30D2" w14:textId="309F3243" w:rsidR="001B2159" w:rsidRPr="00F901CD" w:rsidDel="00D33EF2" w:rsidRDefault="001B2159">
      <w:pPr>
        <w:spacing w:after="0"/>
        <w:rPr>
          <w:del w:id="164" w:author="SUMMERS, Simon" w:date="2024-05-14T08:53:00Z" w16du:dateUtc="2024-05-14T07:53:00Z"/>
        </w:rPr>
        <w:pPrChange w:id="165" w:author="SUMMERS, Simon" w:date="2024-05-14T09:01:00Z" w16du:dateUtc="2024-05-14T08:01:00Z">
          <w:pPr>
            <w:pStyle w:val="ListParagraph"/>
            <w:numPr>
              <w:ilvl w:val="0"/>
              <w:numId w:val="19"/>
            </w:numPr>
            <w:spacing w:after="240"/>
            <w:ind w:left="720"/>
            <w:contextualSpacing/>
          </w:pPr>
        </w:pPrChange>
      </w:pPr>
      <w:del w:id="166" w:author="SUMMERS, Simon" w:date="2024-05-14T08:53:00Z" w16du:dateUtc="2024-05-14T07:53:00Z">
        <w:r w:rsidRPr="00F901CD" w:rsidDel="00D33EF2">
          <w:delText>object to processing of personal data that is likely to cause, or is causing, damage or distress</w:delText>
        </w:r>
      </w:del>
    </w:p>
    <w:p w14:paraId="01BCC222" w14:textId="56D4FE0B" w:rsidR="001B2159" w:rsidRPr="00F901CD" w:rsidDel="00D33EF2" w:rsidRDefault="001B2159">
      <w:pPr>
        <w:spacing w:after="0"/>
        <w:rPr>
          <w:del w:id="167" w:author="SUMMERS, Simon" w:date="2024-05-14T08:53:00Z" w16du:dateUtc="2024-05-14T07:53:00Z"/>
        </w:rPr>
        <w:pPrChange w:id="168" w:author="SUMMERS, Simon" w:date="2024-05-14T09:01:00Z" w16du:dateUtc="2024-05-14T08:01:00Z">
          <w:pPr>
            <w:pStyle w:val="ListParagraph"/>
            <w:numPr>
              <w:ilvl w:val="0"/>
              <w:numId w:val="19"/>
            </w:numPr>
            <w:spacing w:after="240"/>
            <w:ind w:left="720"/>
            <w:contextualSpacing/>
          </w:pPr>
        </w:pPrChange>
      </w:pPr>
      <w:del w:id="169" w:author="SUMMERS, Simon" w:date="2024-05-14T08:53:00Z" w16du:dateUtc="2024-05-14T07:53:00Z">
        <w:r w:rsidRPr="00F901CD" w:rsidDel="00D33EF2">
          <w:delText>prevent processing for the purpose of direct marketing</w:delText>
        </w:r>
      </w:del>
    </w:p>
    <w:p w14:paraId="41703DA9" w14:textId="066B24A4" w:rsidR="001B2159" w:rsidRPr="00F901CD" w:rsidDel="00D33EF2" w:rsidRDefault="001B2159">
      <w:pPr>
        <w:spacing w:after="0"/>
        <w:rPr>
          <w:del w:id="170" w:author="SUMMERS, Simon" w:date="2024-05-14T08:53:00Z" w16du:dateUtc="2024-05-14T07:53:00Z"/>
        </w:rPr>
        <w:pPrChange w:id="171" w:author="SUMMERS, Simon" w:date="2024-05-14T09:01:00Z" w16du:dateUtc="2024-05-14T08:01:00Z">
          <w:pPr>
            <w:pStyle w:val="ListParagraph"/>
            <w:numPr>
              <w:ilvl w:val="0"/>
              <w:numId w:val="19"/>
            </w:numPr>
            <w:spacing w:after="240"/>
            <w:ind w:left="720"/>
            <w:contextualSpacing/>
          </w:pPr>
        </w:pPrChange>
      </w:pPr>
      <w:del w:id="172" w:author="SUMMERS, Simon" w:date="2024-05-14T08:53:00Z" w16du:dateUtc="2024-05-14T07:53:00Z">
        <w:r w:rsidRPr="00F901CD" w:rsidDel="00D33EF2">
          <w:delText>object to decisions being taken by automated means</w:delText>
        </w:r>
      </w:del>
    </w:p>
    <w:p w14:paraId="0B90F82D" w14:textId="7F2A8184" w:rsidR="007D5888" w:rsidDel="00D33EF2" w:rsidRDefault="001B2159">
      <w:pPr>
        <w:spacing w:after="0"/>
        <w:rPr>
          <w:del w:id="173" w:author="SUMMERS, Simon" w:date="2024-05-14T08:53:00Z" w16du:dateUtc="2024-05-14T07:53:00Z"/>
        </w:rPr>
        <w:pPrChange w:id="174" w:author="SUMMERS, Simon" w:date="2024-05-14T09:01:00Z" w16du:dateUtc="2024-05-14T08:01:00Z">
          <w:pPr>
            <w:pStyle w:val="ListParagraph"/>
            <w:numPr>
              <w:ilvl w:val="0"/>
              <w:numId w:val="19"/>
            </w:numPr>
            <w:spacing w:after="240"/>
            <w:ind w:left="720"/>
            <w:contextualSpacing/>
          </w:pPr>
        </w:pPrChange>
      </w:pPr>
      <w:del w:id="175" w:author="SUMMERS, Simon" w:date="2024-05-14T08:53:00Z" w16du:dateUtc="2024-05-14T07:53:00Z">
        <w:r w:rsidRPr="00F901CD" w:rsidDel="00D33EF2">
          <w:delText>in certain circumstances, have inaccurate personal data rectified, blocked, erased or destroyed; and</w:delText>
        </w:r>
      </w:del>
    </w:p>
    <w:p w14:paraId="002EB844" w14:textId="0C0AACDD" w:rsidR="009C15DC" w:rsidDel="00D33EF2" w:rsidRDefault="007D5888">
      <w:pPr>
        <w:spacing w:after="0"/>
        <w:rPr>
          <w:del w:id="176" w:author="SUMMERS, Simon" w:date="2024-05-14T08:59:00Z" w16du:dateUtc="2024-05-14T07:59:00Z"/>
        </w:rPr>
        <w:pPrChange w:id="177" w:author="SUMMERS, Simon" w:date="2024-05-14T09:01:00Z" w16du:dateUtc="2024-05-14T08:01:00Z">
          <w:pPr>
            <w:pStyle w:val="ListParagraph"/>
            <w:numPr>
              <w:ilvl w:val="0"/>
              <w:numId w:val="19"/>
            </w:numPr>
            <w:spacing w:after="240"/>
            <w:ind w:left="720"/>
            <w:contextualSpacing/>
          </w:pPr>
        </w:pPrChange>
      </w:pPr>
      <w:del w:id="178" w:author="SUMMERS, Simon" w:date="2024-05-14T08:53:00Z" w16du:dateUtc="2024-05-14T07:53:00Z">
        <w:r w:rsidRPr="007D5888" w:rsidDel="00D33EF2">
          <w:delText>a right to seek redress, either through</w:delText>
        </w:r>
        <w:r w:rsidDel="00D33EF2">
          <w:delText xml:space="preserve"> the ICO, or through the courts</w:delText>
        </w:r>
      </w:del>
    </w:p>
    <w:p w14:paraId="298AE5FE" w14:textId="2E3A7561" w:rsidR="001B2159" w:rsidRPr="00F901CD" w:rsidDel="00D33EF2" w:rsidRDefault="001B2159">
      <w:pPr>
        <w:spacing w:after="0"/>
        <w:rPr>
          <w:del w:id="179" w:author="SUMMERS, Simon" w:date="2024-05-14T09:00:00Z" w16du:dateUtc="2024-05-14T08:00:00Z"/>
        </w:rPr>
        <w:pPrChange w:id="180" w:author="SUMMERS, Simon" w:date="2024-05-14T09:01:00Z" w16du:dateUtc="2024-05-14T08:01:00Z">
          <w:pPr>
            <w:contextualSpacing/>
          </w:pPr>
        </w:pPrChange>
      </w:pPr>
      <w:del w:id="181" w:author="SUMMERS, Simon" w:date="2024-05-14T09:00:00Z" w16du:dateUtc="2024-05-14T08:00:00Z">
        <w:r w:rsidDel="00D33EF2">
          <w:delText>You should state how they would request such data from you</w:delText>
        </w:r>
      </w:del>
      <w:del w:id="182" w:author="SUMMERS, Simon" w:date="2024-05-14T08:51:00Z" w16du:dateUtc="2024-05-14T07:51:00Z">
        <w:r w:rsidDel="00D33EF2">
          <w:delText>. E</w:delText>
        </w:r>
      </w:del>
      <w:del w:id="183" w:author="SUMMERS, Simon" w:date="2024-05-14T09:00:00Z" w16du:dateUtc="2024-05-14T08:00:00Z">
        <w:r w:rsidDel="00D33EF2">
          <w:delText>nsuring you provide details for your administrator / local data protection officer</w:delText>
        </w:r>
        <w:r w:rsidR="005D7E83" w:rsidDel="00D33EF2">
          <w:delText>.</w:delText>
        </w:r>
      </w:del>
    </w:p>
    <w:p w14:paraId="50A5FBCB" w14:textId="77777777" w:rsidR="001B2159" w:rsidRPr="00F901CD" w:rsidRDefault="001B2159">
      <w:pPr>
        <w:widowControl w:val="0"/>
        <w:suppressAutoHyphens/>
        <w:overflowPunct w:val="0"/>
        <w:autoSpaceDE w:val="0"/>
        <w:autoSpaceDN w:val="0"/>
        <w:spacing w:after="0"/>
        <w:ind w:left="1440" w:hanging="360"/>
        <w:textAlignment w:val="baseline"/>
        <w:pPrChange w:id="184" w:author="SUMMERS, Simon" w:date="2024-05-14T09:01:00Z" w16du:dateUtc="2024-05-14T08:01:00Z">
          <w:pPr>
            <w:widowControl w:val="0"/>
            <w:suppressAutoHyphens/>
            <w:overflowPunct w:val="0"/>
            <w:autoSpaceDE w:val="0"/>
            <w:autoSpaceDN w:val="0"/>
            <w:ind w:left="1440" w:hanging="360"/>
            <w:textAlignment w:val="baseline"/>
          </w:pPr>
        </w:pPrChange>
      </w:pPr>
    </w:p>
    <w:p w14:paraId="0AB96F45" w14:textId="6EACB8B2" w:rsidR="001B2159" w:rsidRDefault="007D5888">
      <w:pPr>
        <w:spacing w:after="0"/>
        <w:contextualSpacing/>
        <w:rPr>
          <w:color w:val="0000FF"/>
          <w:u w:val="single"/>
        </w:rPr>
        <w:pPrChange w:id="185" w:author="SUMMERS, Simon" w:date="2024-05-14T09:01:00Z" w16du:dateUtc="2024-05-14T08:01:00Z">
          <w:pPr>
            <w:contextualSpacing/>
          </w:pPr>
        </w:pPrChange>
      </w:pPr>
      <w:r>
        <w:t xml:space="preserve">A privacy notice must mention the right to complain to the ICO. </w:t>
      </w:r>
      <w:r w:rsidR="001B2159">
        <w:t xml:space="preserve">It is advisable to include a link to the ICO concerns page as a further contact point where a complaint in relation to the processing of personal data cannot be resolved locally - </w:t>
      </w:r>
      <w:r w:rsidR="00DE07A9">
        <w:fldChar w:fldCharType="begin"/>
      </w:r>
      <w:r w:rsidR="00DE07A9">
        <w:instrText>HYPERLINK "https://ico.org.uk/make-a-complaint/"</w:instrText>
      </w:r>
      <w:r w:rsidR="00DE07A9">
        <w:fldChar w:fldCharType="separate"/>
      </w:r>
      <w:r w:rsidR="00295379">
        <w:rPr>
          <w:rStyle w:val="Hyperlink"/>
        </w:rPr>
        <w:t>make a complaint | ICO</w:t>
      </w:r>
      <w:r w:rsidR="00DE07A9">
        <w:rPr>
          <w:rStyle w:val="Hyperlink"/>
        </w:rPr>
        <w:fldChar w:fldCharType="end"/>
      </w:r>
    </w:p>
    <w:p w14:paraId="37734590" w14:textId="0BA84F4A" w:rsidR="00621A24" w:rsidRDefault="00621A24">
      <w:pPr>
        <w:spacing w:after="0"/>
        <w:contextualSpacing/>
        <w:pPrChange w:id="186" w:author="SUMMERS, Simon" w:date="2024-05-14T09:01:00Z" w16du:dateUtc="2024-05-14T08:01:00Z">
          <w:pPr>
            <w:contextualSpacing/>
          </w:pPr>
        </w:pPrChange>
      </w:pPr>
    </w:p>
    <w:p w14:paraId="52F67AA9" w14:textId="32867B1F" w:rsidR="00621A24" w:rsidRDefault="006D7F46" w:rsidP="00D33EF2">
      <w:pPr>
        <w:spacing w:after="0"/>
        <w:contextualSpacing/>
      </w:pPr>
      <w:r>
        <w:t>If</w:t>
      </w:r>
      <w:r w:rsidR="00621A24">
        <w:t xml:space="preserve"> a child is considered too young to exercise their rights, a parent or carer may act on their </w:t>
      </w:r>
      <w:r>
        <w:t>behalf,</w:t>
      </w:r>
      <w:r w:rsidR="00621A24">
        <w:t xml:space="preserve"> but the establishment will need to consider the best interests of the child before responding. For more information about responding to subject access requests raised on behalf of children please refer to the </w:t>
      </w:r>
      <w:hyperlink r:id="rId31" w:anchor="13" w:history="1">
        <w:r w:rsidR="00621A24" w:rsidRPr="00611500">
          <w:rPr>
            <w:rStyle w:val="Hyperlink"/>
          </w:rPr>
          <w:t>ICO website</w:t>
        </w:r>
      </w:hyperlink>
      <w:r w:rsidR="00611500">
        <w:t>.</w:t>
      </w:r>
    </w:p>
    <w:p w14:paraId="4CE02219" w14:textId="77777777" w:rsidR="009C15DC" w:rsidRPr="00BC34E4" w:rsidRDefault="009C15DC" w:rsidP="00580B30">
      <w:pPr>
        <w:spacing w:after="0"/>
        <w:contextualSpacing/>
      </w:pPr>
    </w:p>
    <w:p w14:paraId="06EE595A" w14:textId="77777777" w:rsidR="00127E78" w:rsidRPr="00306125" w:rsidRDefault="001B2159" w:rsidP="00580B30">
      <w:pPr>
        <w:pStyle w:val="Heading2"/>
        <w:spacing w:before="0" w:after="0" w:line="288" w:lineRule="auto"/>
      </w:pPr>
      <w:bookmarkStart w:id="187" w:name="_Toc166587303"/>
      <w:r>
        <w:t xml:space="preserve">3.8 </w:t>
      </w:r>
      <w:r w:rsidR="00127E78">
        <w:t>How the government uses</w:t>
      </w:r>
      <w:r w:rsidR="00127E78" w:rsidRPr="00694B8B">
        <w:t xml:space="preserve"> </w:t>
      </w:r>
      <w:r w:rsidR="00127E78">
        <w:t>personal</w:t>
      </w:r>
      <w:r w:rsidR="00127E78" w:rsidRPr="00694B8B">
        <w:t xml:space="preserve"> data</w:t>
      </w:r>
      <w:bookmarkEnd w:id="187"/>
    </w:p>
    <w:p w14:paraId="00E6766A" w14:textId="3E861722" w:rsidR="00127E78" w:rsidRDefault="00127E78" w:rsidP="00580B30">
      <w:pPr>
        <w:spacing w:after="0"/>
      </w:pPr>
      <w:r w:rsidRPr="00106DF9">
        <w:t xml:space="preserve">This section is intended to further advise pupils, parents and staff members why their data is shared with the </w:t>
      </w:r>
      <w:r>
        <w:t>D</w:t>
      </w:r>
      <w:r w:rsidRPr="00106DF9">
        <w:t>epartment</w:t>
      </w:r>
      <w:r w:rsidR="004F7856">
        <w:t xml:space="preserve"> for Education (DfE)</w:t>
      </w:r>
      <w:r w:rsidRPr="00106DF9">
        <w:t xml:space="preserve"> and what happens to it following that transfer.</w:t>
      </w:r>
    </w:p>
    <w:p w14:paraId="43037323" w14:textId="0FED6641" w:rsidR="00A25912" w:rsidRPr="00712ECA" w:rsidRDefault="00127E78" w:rsidP="00580B30">
      <w:pPr>
        <w:spacing w:after="0"/>
      </w:pPr>
      <w:r>
        <w:rPr>
          <w:szCs w:val="28"/>
        </w:rPr>
        <w:t>The Department for Education (DfE) collects personal data from educational settings and local authorities via various statutory data collections</w:t>
      </w:r>
      <w:hyperlink r:id="rId32" w:history="1">
        <w:r w:rsidRPr="00611500">
          <w:rPr>
            <w:rStyle w:val="Hyperlink"/>
            <w:szCs w:val="28"/>
          </w:rPr>
          <w:t xml:space="preserve">. </w:t>
        </w:r>
        <w:r w:rsidRPr="00611500">
          <w:rPr>
            <w:rStyle w:val="Hyperlink"/>
          </w:rPr>
          <w:t>Each data collection or census guide</w:t>
        </w:r>
      </w:hyperlink>
      <w:r>
        <w:t xml:space="preserve"> contains the legislation detailing the lawful basis for collection</w:t>
      </w:r>
      <w:r w:rsidR="00611500">
        <w:t>.</w:t>
      </w:r>
    </w:p>
    <w:p w14:paraId="2F0C6D58" w14:textId="77777777" w:rsidR="009C15DC" w:rsidRDefault="009C15DC" w:rsidP="00643252">
      <w:pPr>
        <w:spacing w:after="0"/>
        <w:rPr>
          <w:szCs w:val="28"/>
        </w:rPr>
      </w:pPr>
    </w:p>
    <w:p w14:paraId="008959AA" w14:textId="0720D093" w:rsidR="00934D33" w:rsidRDefault="00127E78" w:rsidP="00580B30">
      <w:pPr>
        <w:spacing w:after="0"/>
        <w:rPr>
          <w:szCs w:val="28"/>
        </w:rPr>
      </w:pPr>
      <w:r w:rsidRPr="004959AE">
        <w:rPr>
          <w:szCs w:val="28"/>
        </w:rPr>
        <w:t>This data is used for many purposes, with</w:t>
      </w:r>
      <w:r>
        <w:rPr>
          <w:szCs w:val="28"/>
        </w:rPr>
        <w:t xml:space="preserve"> some of</w:t>
      </w:r>
      <w:r w:rsidRPr="004959AE">
        <w:rPr>
          <w:szCs w:val="28"/>
        </w:rPr>
        <w:t xml:space="preserve"> the main functions being</w:t>
      </w:r>
      <w:r>
        <w:rPr>
          <w:szCs w:val="28"/>
        </w:rPr>
        <w:t>:</w:t>
      </w:r>
    </w:p>
    <w:p w14:paraId="3C428904" w14:textId="77777777" w:rsidR="00127E78" w:rsidRPr="00A25912" w:rsidRDefault="00127E78" w:rsidP="00580B30">
      <w:pPr>
        <w:pStyle w:val="ListParagraph"/>
        <w:numPr>
          <w:ilvl w:val="0"/>
          <w:numId w:val="4"/>
        </w:numPr>
        <w:spacing w:after="0"/>
        <w:contextualSpacing/>
        <w:rPr>
          <w:color w:val="auto"/>
        </w:rPr>
      </w:pPr>
      <w:r>
        <w:t>s</w:t>
      </w:r>
      <w:r w:rsidRPr="00F901CD">
        <w:t xml:space="preserve">chool </w:t>
      </w:r>
      <w:r>
        <w:t xml:space="preserve">and local authority </w:t>
      </w:r>
      <w:r w:rsidRPr="00F901CD">
        <w:t xml:space="preserve">funding, which is calculated based upon the numbers of </w:t>
      </w:r>
      <w:r w:rsidRPr="00A25912">
        <w:rPr>
          <w:color w:val="auto"/>
        </w:rPr>
        <w:t>children and their characteristics in each setting</w:t>
      </w:r>
    </w:p>
    <w:p w14:paraId="5F8F3C13" w14:textId="7B0E29F0" w:rsidR="00127E78" w:rsidRPr="00A25912" w:rsidRDefault="00127E78" w:rsidP="00580B30">
      <w:pPr>
        <w:pStyle w:val="ListParagraph"/>
        <w:numPr>
          <w:ilvl w:val="0"/>
          <w:numId w:val="4"/>
        </w:numPr>
        <w:spacing w:after="0"/>
        <w:contextualSpacing/>
        <w:rPr>
          <w:color w:val="auto"/>
        </w:rPr>
      </w:pPr>
      <w:r w:rsidRPr="00A25912">
        <w:rPr>
          <w:color w:val="auto"/>
        </w:rPr>
        <w:t xml:space="preserve">informing education policy monitoring </w:t>
      </w:r>
      <w:r w:rsidR="002C5074" w:rsidRPr="00A25912">
        <w:rPr>
          <w:iCs/>
          <w:color w:val="auto"/>
        </w:rPr>
        <w:t>and school accountability and intervention</w:t>
      </w:r>
      <w:r w:rsidR="002C5074" w:rsidRPr="00A25912">
        <w:rPr>
          <w:i/>
          <w:iCs/>
          <w:color w:val="auto"/>
        </w:rPr>
        <w:t xml:space="preserve"> </w:t>
      </w:r>
      <w:r w:rsidRPr="00A25912">
        <w:rPr>
          <w:color w:val="auto"/>
        </w:rPr>
        <w:t>(</w:t>
      </w:r>
      <w:r w:rsidR="003D4375">
        <w:rPr>
          <w:color w:val="auto"/>
        </w:rPr>
        <w:t>for example, s</w:t>
      </w:r>
      <w:r w:rsidRPr="00A25912">
        <w:rPr>
          <w:color w:val="auto"/>
        </w:rPr>
        <w:t>chool GCSE results or Pupil Progress measures)</w:t>
      </w:r>
    </w:p>
    <w:p w14:paraId="64FECAE5" w14:textId="2AD3EE97" w:rsidR="005979DD" w:rsidRDefault="00127E78" w:rsidP="00580B30">
      <w:pPr>
        <w:pStyle w:val="ListParagraph"/>
        <w:numPr>
          <w:ilvl w:val="0"/>
          <w:numId w:val="4"/>
        </w:numPr>
        <w:spacing w:after="0"/>
        <w:contextualSpacing/>
        <w:rPr>
          <w:color w:val="auto"/>
        </w:rPr>
      </w:pPr>
      <w:r w:rsidRPr="00A25912">
        <w:rPr>
          <w:color w:val="auto"/>
        </w:rPr>
        <w:t>supporting ‘longer term’ research and monitoring of educational policy (for example how certain subject choices go on to affect education or earnings beyond school)</w:t>
      </w:r>
    </w:p>
    <w:p w14:paraId="1A9AEDE3" w14:textId="77777777" w:rsidR="009C15DC" w:rsidRDefault="009C15DC" w:rsidP="00643252">
      <w:pPr>
        <w:spacing w:after="0"/>
        <w:contextualSpacing/>
      </w:pPr>
    </w:p>
    <w:p w14:paraId="1F74ED8D" w14:textId="62CAD6AF" w:rsidR="005979DD" w:rsidRDefault="005979DD" w:rsidP="00643252">
      <w:pPr>
        <w:spacing w:after="0"/>
        <w:contextualSpacing/>
      </w:pPr>
      <w:r>
        <w:t>It is advisable where possible to</w:t>
      </w:r>
      <w:r w:rsidR="00F74C63">
        <w:t xml:space="preserve"> provide</w:t>
      </w:r>
      <w:r>
        <w:t xml:space="preserve"> link</w:t>
      </w:r>
      <w:r w:rsidR="00F74C63">
        <w:t>s</w:t>
      </w:r>
      <w:r>
        <w:t xml:space="preserve"> to the </w:t>
      </w:r>
      <w:r w:rsidR="004F7856">
        <w:t>Department for Education (DfE)</w:t>
      </w:r>
      <w:r>
        <w:t xml:space="preserve"> pages on this subject and not replicate the information to ensure that you always provide up to date information to the data subjects.</w:t>
      </w:r>
    </w:p>
    <w:p w14:paraId="2E0E27E2" w14:textId="77777777" w:rsidR="009C15DC" w:rsidRPr="005979DD" w:rsidRDefault="009C15DC" w:rsidP="00580B30">
      <w:pPr>
        <w:spacing w:after="0"/>
        <w:contextualSpacing/>
      </w:pPr>
    </w:p>
    <w:p w14:paraId="51AE924E" w14:textId="77777777" w:rsidR="00127E78" w:rsidRPr="000A43EB" w:rsidRDefault="00127E78" w:rsidP="00580B30">
      <w:pPr>
        <w:pStyle w:val="Heading3"/>
        <w:spacing w:before="0" w:after="0"/>
      </w:pPr>
      <w:r>
        <w:t>3.</w:t>
      </w:r>
      <w:r w:rsidR="001B2159">
        <w:t>8</w:t>
      </w:r>
      <w:r>
        <w:t>.1 National Pupil Database (NPD)</w:t>
      </w:r>
    </w:p>
    <w:p w14:paraId="312F8A5C" w14:textId="36D7FC1C" w:rsidR="00127E78" w:rsidRDefault="00127E78" w:rsidP="00580B30">
      <w:pPr>
        <w:spacing w:after="0"/>
        <w:rPr>
          <w:szCs w:val="28"/>
        </w:rPr>
      </w:pPr>
      <w:r>
        <w:rPr>
          <w:szCs w:val="28"/>
        </w:rPr>
        <w:t>A section on NPD has been added to the suggest</w:t>
      </w:r>
      <w:r w:rsidR="00CE72F5">
        <w:rPr>
          <w:szCs w:val="28"/>
        </w:rPr>
        <w:t>ed</w:t>
      </w:r>
      <w:r>
        <w:rPr>
          <w:szCs w:val="28"/>
        </w:rPr>
        <w:t xml:space="preserve"> texts at the request of the ICO to further explain where, and how, the </w:t>
      </w:r>
      <w:r w:rsidR="000764B2">
        <w:rPr>
          <w:szCs w:val="28"/>
        </w:rPr>
        <w:t>Department for Education (</w:t>
      </w:r>
      <w:r>
        <w:rPr>
          <w:szCs w:val="28"/>
        </w:rPr>
        <w:t>DfE</w:t>
      </w:r>
      <w:r w:rsidR="000764B2">
        <w:rPr>
          <w:szCs w:val="28"/>
        </w:rPr>
        <w:t>)</w:t>
      </w:r>
      <w:r>
        <w:rPr>
          <w:szCs w:val="28"/>
        </w:rPr>
        <w:t xml:space="preserve"> holds</w:t>
      </w:r>
      <w:r w:rsidR="003D4375">
        <w:rPr>
          <w:szCs w:val="28"/>
        </w:rPr>
        <w:t xml:space="preserve"> a large proportion of</w:t>
      </w:r>
      <w:r>
        <w:rPr>
          <w:szCs w:val="28"/>
        </w:rPr>
        <w:t xml:space="preserve"> data. </w:t>
      </w:r>
    </w:p>
    <w:p w14:paraId="30D5B7AB" w14:textId="77777777" w:rsidR="009C15DC" w:rsidRDefault="009C15DC" w:rsidP="00580B30">
      <w:pPr>
        <w:spacing w:after="0"/>
      </w:pPr>
    </w:p>
    <w:p w14:paraId="07DBC4F7" w14:textId="7838A9C4" w:rsidR="00127E78" w:rsidRDefault="00127E78" w:rsidP="00580B30">
      <w:pPr>
        <w:spacing w:after="0"/>
        <w:rPr>
          <w:szCs w:val="28"/>
        </w:rPr>
      </w:pPr>
      <w:r w:rsidRPr="00F901CD">
        <w:t xml:space="preserve">Much of the data about pupils in England </w:t>
      </w:r>
      <w:r>
        <w:t>is</w:t>
      </w:r>
      <w:r w:rsidRPr="00F901CD">
        <w:t xml:space="preserve"> held </w:t>
      </w:r>
      <w:r w:rsidR="00340A76">
        <w:t xml:space="preserve">by the </w:t>
      </w:r>
      <w:r w:rsidR="000764B2">
        <w:t>Department for Education (</w:t>
      </w:r>
      <w:r w:rsidR="00340A76">
        <w:t>DfE</w:t>
      </w:r>
      <w:r w:rsidR="000764B2">
        <w:t>)</w:t>
      </w:r>
      <w:r>
        <w:t xml:space="preserve"> in the</w:t>
      </w:r>
      <w:r w:rsidRPr="001275BB">
        <w:t xml:space="preserve"> </w:t>
      </w:r>
      <w:r>
        <w:t xml:space="preserve">NPD. It is stored in electronic format for statistical purposes. The information </w:t>
      </w:r>
      <w:r>
        <w:rPr>
          <w:szCs w:val="28"/>
        </w:rPr>
        <w:t xml:space="preserve">is used by the </w:t>
      </w:r>
      <w:r w:rsidR="000764B2">
        <w:rPr>
          <w:szCs w:val="28"/>
        </w:rPr>
        <w:t>Department for Education (</w:t>
      </w:r>
      <w:r>
        <w:rPr>
          <w:szCs w:val="28"/>
        </w:rPr>
        <w:t>DfE</w:t>
      </w:r>
      <w:r w:rsidR="000764B2">
        <w:rPr>
          <w:szCs w:val="28"/>
        </w:rPr>
        <w:t>)</w:t>
      </w:r>
      <w:r>
        <w:rPr>
          <w:szCs w:val="28"/>
        </w:rPr>
        <w:t xml:space="preserve"> for longitudinal studies of educational performance and by the Education and Skills Funding Agency (ESFA) to determine funding. </w:t>
      </w:r>
    </w:p>
    <w:p w14:paraId="3C5C2E10" w14:textId="77777777" w:rsidR="009C15DC" w:rsidRDefault="009C15DC" w:rsidP="00580B30">
      <w:pPr>
        <w:spacing w:after="0"/>
        <w:rPr>
          <w:szCs w:val="28"/>
        </w:rPr>
      </w:pPr>
    </w:p>
    <w:p w14:paraId="151FED88" w14:textId="03588F0D" w:rsidR="00127E78" w:rsidRPr="000A43EB" w:rsidRDefault="00127E78" w:rsidP="00580B30">
      <w:pPr>
        <w:pStyle w:val="Heading3"/>
        <w:spacing w:before="0" w:after="0" w:line="288" w:lineRule="auto"/>
      </w:pPr>
      <w:r>
        <w:t>3.</w:t>
      </w:r>
      <w:r w:rsidR="001B2159">
        <w:t>8</w:t>
      </w:r>
      <w:r>
        <w:t>.2 Sharing by the Department</w:t>
      </w:r>
      <w:r w:rsidR="004F7856">
        <w:t xml:space="preserve"> for Education (DfE)</w:t>
      </w:r>
    </w:p>
    <w:p w14:paraId="04E83DEC" w14:textId="48FCD566" w:rsidR="00127E78" w:rsidRPr="00106DF9" w:rsidRDefault="00127E78" w:rsidP="00580B30">
      <w:pPr>
        <w:spacing w:after="0"/>
      </w:pPr>
      <w:r w:rsidRPr="00106DF9">
        <w:t>Thi</w:t>
      </w:r>
      <w:r w:rsidR="00A25912">
        <w:t xml:space="preserve">s information explains that </w:t>
      </w:r>
      <w:r w:rsidRPr="00106DF9">
        <w:t>third parties</w:t>
      </w:r>
      <w:r w:rsidR="00A25912">
        <w:t xml:space="preserve"> </w:t>
      </w:r>
      <w:r w:rsidR="006D7F46">
        <w:t>can</w:t>
      </w:r>
      <w:r w:rsidRPr="00106DF9">
        <w:t xml:space="preserve"> request access to the data directly from the </w:t>
      </w:r>
      <w:r>
        <w:t>D</w:t>
      </w:r>
      <w:r w:rsidRPr="00106DF9">
        <w:t>epartment</w:t>
      </w:r>
      <w:r w:rsidR="004F7856">
        <w:t xml:space="preserve"> for Education (DfE)</w:t>
      </w:r>
      <w:r w:rsidRPr="00106DF9">
        <w:t>. It is typically more efficient for these organisations to access centrally held data in the first instance rather than contact individual schools / local authorities directly.</w:t>
      </w:r>
    </w:p>
    <w:p w14:paraId="51C6EB01" w14:textId="77777777" w:rsidR="00643252" w:rsidRDefault="00643252" w:rsidP="00643252">
      <w:pPr>
        <w:spacing w:after="0"/>
      </w:pPr>
    </w:p>
    <w:p w14:paraId="5C9C2D19" w14:textId="42D0728A" w:rsidR="00127E78" w:rsidRPr="00106DF9" w:rsidRDefault="00127E78" w:rsidP="00580B30">
      <w:pPr>
        <w:spacing w:after="0"/>
      </w:pPr>
      <w:r w:rsidRPr="00106DF9">
        <w:t xml:space="preserve">The </w:t>
      </w:r>
      <w:hyperlink r:id="rId33" w:history="1">
        <w:r w:rsidRPr="00106DF9">
          <w:t>law allows</w:t>
        </w:r>
      </w:hyperlink>
      <w:r w:rsidRPr="00106DF9">
        <w:t xml:space="preserve"> the </w:t>
      </w:r>
      <w:r>
        <w:t>D</w:t>
      </w:r>
      <w:r w:rsidRPr="00106DF9">
        <w:t xml:space="preserve">epartment </w:t>
      </w:r>
      <w:r w:rsidR="004F7856">
        <w:t xml:space="preserve">for Education (DfE) </w:t>
      </w:r>
      <w:r w:rsidRPr="00106DF9">
        <w:t>to share personal data with certain third parties, including those</w:t>
      </w:r>
      <w:r>
        <w:t xml:space="preserve"> fighting or identifying crime (such as the Home Office and Police).</w:t>
      </w:r>
    </w:p>
    <w:p w14:paraId="2AEBDEFB" w14:textId="77777777" w:rsidR="00643252" w:rsidRDefault="00643252" w:rsidP="00643252">
      <w:pPr>
        <w:spacing w:after="0"/>
      </w:pPr>
    </w:p>
    <w:p w14:paraId="6E7AF1EB" w14:textId="238B1D32" w:rsidR="00127E78" w:rsidRDefault="00127E78" w:rsidP="00643252">
      <w:pPr>
        <w:spacing w:after="0"/>
      </w:pPr>
      <w:r w:rsidRPr="00F901CD">
        <w:t>For information</w:t>
      </w:r>
      <w:r>
        <w:t xml:space="preserve"> about which organisations the D</w:t>
      </w:r>
      <w:r w:rsidRPr="00F901CD">
        <w:t>epartment</w:t>
      </w:r>
      <w:r w:rsidR="004F7856">
        <w:t xml:space="preserve"> for Education (DfE)</w:t>
      </w:r>
      <w:r w:rsidRPr="00F901CD">
        <w:t xml:space="preserve"> has provided pupil information, (and for which project), please visit the </w:t>
      </w:r>
      <w:r w:rsidR="00937518">
        <w:t xml:space="preserve">Department for Education (DfE) </w:t>
      </w:r>
      <w:hyperlink r:id="rId34" w:history="1">
        <w:r w:rsidR="00937518">
          <w:rPr>
            <w:rStyle w:val="Hyperlink"/>
          </w:rPr>
          <w:t>DfE external data shares</w:t>
        </w:r>
      </w:hyperlink>
      <w:r w:rsidR="00937518">
        <w:t xml:space="preserve"> page on GOV.UK</w:t>
      </w:r>
    </w:p>
    <w:p w14:paraId="2ED6777D" w14:textId="77777777" w:rsidR="00643252" w:rsidRDefault="00643252" w:rsidP="00580B30">
      <w:pPr>
        <w:spacing w:after="0"/>
      </w:pPr>
    </w:p>
    <w:p w14:paraId="31121A6F" w14:textId="1BF091C0" w:rsidR="00F74C63" w:rsidRPr="000A43EB" w:rsidRDefault="00F74C63" w:rsidP="00580B30">
      <w:pPr>
        <w:pStyle w:val="Heading3"/>
        <w:spacing w:before="0" w:after="0" w:line="288" w:lineRule="auto"/>
      </w:pPr>
      <w:r>
        <w:t>3.8.3 Sharing by the Local Authorities</w:t>
      </w:r>
    </w:p>
    <w:p w14:paraId="4C7C86EF" w14:textId="5F5F5407" w:rsidR="00F74C63" w:rsidRDefault="00F74C63" w:rsidP="00EA35FC">
      <w:pPr>
        <w:spacing w:after="0"/>
      </w:pPr>
      <w:r w:rsidRPr="00106DF9">
        <w:t>Thi</w:t>
      </w:r>
      <w:r>
        <w:t xml:space="preserve">s information explains that information may be requested by local authorities to be shared with third parties in support of the provision of their wider education obligations, such are the processing of Fair Access Panels. </w:t>
      </w:r>
    </w:p>
    <w:p w14:paraId="4450A51B" w14:textId="77777777" w:rsidR="00EA35FC" w:rsidRDefault="00EA35FC" w:rsidP="00580B30">
      <w:pPr>
        <w:spacing w:after="0"/>
      </w:pPr>
    </w:p>
    <w:p w14:paraId="672785F4" w14:textId="689AA71A" w:rsidR="00F74C63" w:rsidRPr="00106DF9" w:rsidRDefault="00F74C63" w:rsidP="00580B30">
      <w:pPr>
        <w:spacing w:after="0"/>
      </w:pPr>
      <w:r>
        <w:t xml:space="preserve">These may be considered occasional requests and the local authority will need to provide assurance to the Data Controller of who they share the data with, their lawful basis and the security controls and </w:t>
      </w:r>
      <w:r w:rsidR="006D7F46">
        <w:t>retention</w:t>
      </w:r>
      <w:r>
        <w:t xml:space="preserve"> periods.</w:t>
      </w:r>
    </w:p>
    <w:p w14:paraId="477A5EB3" w14:textId="77777777" w:rsidR="00F74C63" w:rsidRPr="00106DF9" w:rsidRDefault="00F74C63" w:rsidP="00580B30">
      <w:pPr>
        <w:spacing w:after="0"/>
      </w:pPr>
    </w:p>
    <w:p w14:paraId="7D9FBC67" w14:textId="667DC52B" w:rsidR="00127E78" w:rsidRPr="008E1380" w:rsidRDefault="00127E78" w:rsidP="00580B30">
      <w:pPr>
        <w:pStyle w:val="Heading1"/>
        <w:numPr>
          <w:ilvl w:val="0"/>
          <w:numId w:val="3"/>
        </w:numPr>
        <w:spacing w:after="0" w:line="288" w:lineRule="auto"/>
        <w:ind w:hanging="758"/>
        <w:rPr>
          <w:b w:val="0"/>
        </w:rPr>
      </w:pPr>
      <w:bookmarkStart w:id="188" w:name="_Toc166587304"/>
      <w:r w:rsidRPr="008E1380">
        <w:lastRenderedPageBreak/>
        <w:t xml:space="preserve">Privacy notice </w:t>
      </w:r>
      <w:r w:rsidR="00A25912">
        <w:t>options</w:t>
      </w:r>
      <w:bookmarkEnd w:id="188"/>
    </w:p>
    <w:p w14:paraId="740BBB51" w14:textId="77777777" w:rsidR="00127E78" w:rsidRPr="00127E78" w:rsidRDefault="00127E78" w:rsidP="00580B30">
      <w:pPr>
        <w:pStyle w:val="Heading2"/>
        <w:spacing w:before="0" w:after="0" w:line="288" w:lineRule="auto"/>
      </w:pPr>
      <w:bookmarkStart w:id="189" w:name="_4.1_Layered_approach"/>
      <w:bookmarkStart w:id="190" w:name="_Toc166587305"/>
      <w:bookmarkEnd w:id="189"/>
      <w:r w:rsidRPr="00127E78">
        <w:t>4.1 Layered approach</w:t>
      </w:r>
      <w:bookmarkEnd w:id="190"/>
    </w:p>
    <w:p w14:paraId="011E1508" w14:textId="3A904752" w:rsidR="00127E78" w:rsidRDefault="00621A24" w:rsidP="00643252">
      <w:pPr>
        <w:spacing w:after="0"/>
        <w:rPr>
          <w:szCs w:val="28"/>
        </w:rPr>
      </w:pPr>
      <w:r>
        <w:rPr>
          <w:szCs w:val="28"/>
        </w:rPr>
        <w:t xml:space="preserve">You </w:t>
      </w:r>
      <w:r w:rsidR="006D7F46">
        <w:rPr>
          <w:szCs w:val="28"/>
        </w:rPr>
        <w:t xml:space="preserve">always need to ensure </w:t>
      </w:r>
      <w:r>
        <w:rPr>
          <w:szCs w:val="28"/>
        </w:rPr>
        <w:t>that privacy notices are easy to read and follow. Although t</w:t>
      </w:r>
      <w:r w:rsidR="00127E78">
        <w:rPr>
          <w:szCs w:val="28"/>
        </w:rPr>
        <w:t>he format of the privacy notice is determined by the educational setting / local authority and, where the notice appears ‘too long’, it is acceptable to change the format to a layered approach.</w:t>
      </w:r>
    </w:p>
    <w:p w14:paraId="762F2E46" w14:textId="77777777" w:rsidR="00B161A0" w:rsidRDefault="00B161A0" w:rsidP="00580B30">
      <w:pPr>
        <w:spacing w:after="0"/>
        <w:rPr>
          <w:szCs w:val="28"/>
        </w:rPr>
      </w:pPr>
    </w:p>
    <w:p w14:paraId="7A197818" w14:textId="12785B48" w:rsidR="00127E78" w:rsidRDefault="009137C2" w:rsidP="00643252">
      <w:pPr>
        <w:spacing w:after="0"/>
      </w:pPr>
      <w:r>
        <w:t xml:space="preserve">In a layered approach, </w:t>
      </w:r>
      <w:r w:rsidR="00127E78" w:rsidRPr="001D5510">
        <w:t xml:space="preserve">the key information is present in the notice with other important information readily available elsewhere such as your website or an accessible noticeboard. </w:t>
      </w:r>
    </w:p>
    <w:p w14:paraId="79009459" w14:textId="77777777" w:rsidR="00B161A0" w:rsidRPr="001D5510" w:rsidRDefault="00B161A0" w:rsidP="00580B30">
      <w:pPr>
        <w:spacing w:after="0"/>
      </w:pPr>
    </w:p>
    <w:p w14:paraId="3E2126A8" w14:textId="77777777" w:rsidR="00127E78" w:rsidRPr="00127E78" w:rsidRDefault="00127E78" w:rsidP="00580B30">
      <w:pPr>
        <w:pStyle w:val="Heading2"/>
        <w:spacing w:before="0" w:after="0" w:line="288" w:lineRule="auto"/>
      </w:pPr>
      <w:bookmarkStart w:id="191" w:name="_Toc166587306"/>
      <w:r w:rsidRPr="00127E78">
        <w:t xml:space="preserve">4.2 </w:t>
      </w:r>
      <w:bookmarkStart w:id="192" w:name="_Annex_A_–"/>
      <w:bookmarkStart w:id="193" w:name="_Hlk88482053"/>
      <w:bookmarkEnd w:id="192"/>
      <w:r w:rsidRPr="00127E78">
        <w:t>Child friendly notice</w:t>
      </w:r>
      <w:bookmarkEnd w:id="191"/>
    </w:p>
    <w:p w14:paraId="7A6D73B2" w14:textId="77777777" w:rsidR="00B161A0" w:rsidRDefault="0091692B" w:rsidP="00643252">
      <w:pPr>
        <w:spacing w:after="0"/>
      </w:pPr>
      <w:r w:rsidRPr="0091692B">
        <w:t>Children need particular protection when you are collecting and processing their personal data because they may be less aware of the risks involved.</w:t>
      </w:r>
    </w:p>
    <w:p w14:paraId="01DDB4D4" w14:textId="18D33A3A" w:rsidR="0091692B" w:rsidRPr="0091692B" w:rsidRDefault="0091692B" w:rsidP="00580B30">
      <w:pPr>
        <w:spacing w:after="0"/>
      </w:pPr>
      <w:r>
        <w:t xml:space="preserve"> </w:t>
      </w:r>
    </w:p>
    <w:p w14:paraId="5950AC98" w14:textId="77777777" w:rsidR="007D28A3" w:rsidRDefault="00127E78" w:rsidP="00643252">
      <w:pPr>
        <w:spacing w:after="0"/>
      </w:pPr>
      <w:r w:rsidRPr="00106DF9">
        <w:t>The suggested text documents</w:t>
      </w:r>
      <w:r w:rsidR="007D28A3">
        <w:t xml:space="preserve"> which accompany this guide</w:t>
      </w:r>
      <w:r w:rsidRPr="00106DF9">
        <w:t xml:space="preserve"> have been produced on the understanding that they are to be read by</w:t>
      </w:r>
      <w:r w:rsidR="007D28A3">
        <w:t>:</w:t>
      </w:r>
    </w:p>
    <w:p w14:paraId="53DA095E" w14:textId="77777777" w:rsidR="00B161A0" w:rsidRDefault="00B161A0" w:rsidP="00580B30">
      <w:pPr>
        <w:spacing w:after="0"/>
      </w:pPr>
    </w:p>
    <w:p w14:paraId="170F5001" w14:textId="58944650" w:rsidR="007D28A3" w:rsidRDefault="00127E78" w:rsidP="00580B30">
      <w:pPr>
        <w:pStyle w:val="ListParagraph"/>
        <w:numPr>
          <w:ilvl w:val="0"/>
          <w:numId w:val="39"/>
        </w:numPr>
        <w:spacing w:after="0"/>
      </w:pPr>
      <w:r w:rsidRPr="00106DF9">
        <w:t>pupils</w:t>
      </w:r>
      <w:r w:rsidR="007D28A3">
        <w:t xml:space="preserve"> who </w:t>
      </w:r>
      <w:r w:rsidR="009A36A7">
        <w:t>are able to</w:t>
      </w:r>
      <w:r w:rsidR="007D28A3">
        <w:t xml:space="preserve"> understand their data protection rights</w:t>
      </w:r>
    </w:p>
    <w:p w14:paraId="775AB400" w14:textId="77777777" w:rsidR="007D28A3" w:rsidRDefault="00127E78" w:rsidP="00580B30">
      <w:pPr>
        <w:pStyle w:val="ListParagraph"/>
        <w:numPr>
          <w:ilvl w:val="0"/>
          <w:numId w:val="39"/>
        </w:numPr>
        <w:spacing w:after="0"/>
      </w:pPr>
      <w:r w:rsidRPr="00106DF9">
        <w:t>parents / guardians</w:t>
      </w:r>
    </w:p>
    <w:p w14:paraId="7EA0E1A5" w14:textId="2E5285D1" w:rsidR="007D28A3" w:rsidRDefault="00127E78" w:rsidP="00643252">
      <w:pPr>
        <w:pStyle w:val="ListParagraph"/>
        <w:numPr>
          <w:ilvl w:val="0"/>
          <w:numId w:val="39"/>
        </w:numPr>
        <w:spacing w:after="0"/>
      </w:pPr>
      <w:r w:rsidRPr="00106DF9">
        <w:t xml:space="preserve">staff members </w:t>
      </w:r>
    </w:p>
    <w:p w14:paraId="2CADCA59" w14:textId="77777777" w:rsidR="00B161A0" w:rsidRDefault="00B161A0" w:rsidP="00580B30">
      <w:pPr>
        <w:spacing w:after="0"/>
      </w:pPr>
    </w:p>
    <w:p w14:paraId="3A487EED" w14:textId="3FB7861D" w:rsidR="00340A76" w:rsidRDefault="00F74C63" w:rsidP="00643252">
      <w:pPr>
        <w:spacing w:after="0"/>
      </w:pPr>
      <w:r>
        <w:t>There is no minimum age in England when children are considered competent with respect to the Data Protection Ac</w:t>
      </w:r>
      <w:r w:rsidR="00621A24">
        <w:t>t, this is completed on a case b</w:t>
      </w:r>
      <w:r>
        <w:t>y case basis</w:t>
      </w:r>
      <w:r w:rsidR="00621A24">
        <w:t>.</w:t>
      </w:r>
    </w:p>
    <w:p w14:paraId="25D31C5D" w14:textId="77777777" w:rsidR="00B161A0" w:rsidRDefault="00B161A0" w:rsidP="00580B30">
      <w:pPr>
        <w:spacing w:after="0"/>
      </w:pPr>
    </w:p>
    <w:p w14:paraId="5472AE7F" w14:textId="77777777" w:rsidR="007D28A3" w:rsidRDefault="00127E78" w:rsidP="00643252">
      <w:pPr>
        <w:spacing w:after="0"/>
      </w:pPr>
      <w:r w:rsidRPr="00106DF9">
        <w:t xml:space="preserve">For </w:t>
      </w:r>
      <w:r w:rsidR="000D3736">
        <w:t xml:space="preserve">children who are unable to read </w:t>
      </w:r>
      <w:r w:rsidR="00F74C63">
        <w:t xml:space="preserve">or </w:t>
      </w:r>
      <w:r w:rsidR="000D3736">
        <w:t>understand the</w:t>
      </w:r>
      <w:r w:rsidR="00A25912">
        <w:t>ir data protection rights</w:t>
      </w:r>
      <w:r w:rsidR="0091692B">
        <w:t xml:space="preserve"> d</w:t>
      </w:r>
      <w:r w:rsidR="000D3736">
        <w:t>ocumentation</w:t>
      </w:r>
      <w:r w:rsidRPr="00106DF9">
        <w:t xml:space="preserve">, we would expect the parent / guardian to act on behalf of their child with respect to the notice - as they </w:t>
      </w:r>
      <w:r w:rsidR="00F74C63">
        <w:t>may do</w:t>
      </w:r>
      <w:r w:rsidRPr="00106DF9">
        <w:t xml:space="preserve"> with a subject access request. </w:t>
      </w:r>
    </w:p>
    <w:p w14:paraId="6D85B8C4" w14:textId="77777777" w:rsidR="00B161A0" w:rsidRDefault="00B161A0" w:rsidP="00580B30">
      <w:pPr>
        <w:spacing w:after="0"/>
      </w:pPr>
    </w:p>
    <w:p w14:paraId="18D4DCAA" w14:textId="7B7748DE" w:rsidR="00127E78" w:rsidRDefault="00DA5F98" w:rsidP="00643252">
      <w:pPr>
        <w:spacing w:after="0"/>
      </w:pPr>
      <w:r>
        <w:t>Alternatively</w:t>
      </w:r>
      <w:r w:rsidR="00127E78" w:rsidRPr="00106DF9">
        <w:t>, where you feel it is of benefit to your establishment or local authority, you may wish to create child friendly version. This can be useful when teaching children about personal data.</w:t>
      </w:r>
    </w:p>
    <w:p w14:paraId="414EE993" w14:textId="77777777" w:rsidR="00B161A0" w:rsidRPr="00106DF9" w:rsidRDefault="00B161A0" w:rsidP="00580B30">
      <w:pPr>
        <w:spacing w:after="0"/>
      </w:pPr>
    </w:p>
    <w:p w14:paraId="5366D6F2" w14:textId="0B4974FC" w:rsidR="004A7AEA" w:rsidRDefault="00127E78" w:rsidP="00580B30">
      <w:pPr>
        <w:spacing w:after="0"/>
        <w:rPr>
          <w:rFonts w:cs="Arial"/>
          <w:color w:val="44546A"/>
        </w:rPr>
      </w:pPr>
      <w:bookmarkStart w:id="194" w:name="_Hlk102653676"/>
      <w:r w:rsidRPr="00E10345">
        <w:rPr>
          <w:szCs w:val="28"/>
        </w:rPr>
        <w:t>ICO guidance on children and the</w:t>
      </w:r>
      <w:r w:rsidR="004C7C65">
        <w:rPr>
          <w:szCs w:val="28"/>
        </w:rPr>
        <w:t xml:space="preserve"> UK</w:t>
      </w:r>
      <w:r w:rsidRPr="00E10345">
        <w:rPr>
          <w:szCs w:val="28"/>
        </w:rPr>
        <w:t xml:space="preserve"> GDPR</w:t>
      </w:r>
      <w:bookmarkEnd w:id="194"/>
      <w:r w:rsidRPr="00E10345">
        <w:rPr>
          <w:szCs w:val="28"/>
        </w:rPr>
        <w:t xml:space="preserve"> can be found</w:t>
      </w:r>
      <w:r w:rsidR="006564FE">
        <w:rPr>
          <w:szCs w:val="28"/>
        </w:rPr>
        <w:t xml:space="preserve"> here: </w:t>
      </w:r>
      <w:hyperlink r:id="rId35" w:history="1">
        <w:r w:rsidR="006564FE">
          <w:rPr>
            <w:rStyle w:val="Hyperlink"/>
            <w:szCs w:val="28"/>
          </w:rPr>
          <w:t>ICO guidance on children and the UK GDPR</w:t>
        </w:r>
      </w:hyperlink>
      <w:r w:rsidR="00DA5F98">
        <w:rPr>
          <w:szCs w:val="28"/>
        </w:rPr>
        <w:t>.</w:t>
      </w:r>
    </w:p>
    <w:bookmarkEnd w:id="193"/>
    <w:p w14:paraId="2AEB2A52" w14:textId="564634D8" w:rsidR="00127E78" w:rsidRDefault="004A7AEA" w:rsidP="00580B30">
      <w:pPr>
        <w:spacing w:after="0"/>
        <w:rPr>
          <w:rFonts w:cs="Arial"/>
          <w:color w:val="44546A"/>
        </w:rPr>
      </w:pPr>
      <w:r>
        <w:rPr>
          <w:rFonts w:cs="Arial"/>
          <w:color w:val="44546A"/>
        </w:rPr>
        <w:br w:type="page"/>
      </w:r>
    </w:p>
    <w:p w14:paraId="1546CBF3" w14:textId="77777777" w:rsidR="004A7AEA" w:rsidRDefault="004A7AEA" w:rsidP="00034B4C">
      <w:pPr>
        <w:rPr>
          <w:rFonts w:cs="Arial"/>
          <w:color w:val="44546A"/>
        </w:rPr>
        <w:sectPr w:rsidR="004A7AEA" w:rsidSect="00B53986">
          <w:headerReference w:type="default" r:id="rId36"/>
          <w:footerReference w:type="default" r:id="rId37"/>
          <w:pgSz w:w="11906" w:h="16838"/>
          <w:pgMar w:top="1134" w:right="1276" w:bottom="1134" w:left="1134" w:header="709" w:footer="709" w:gutter="0"/>
          <w:cols w:space="1134"/>
          <w:titlePg/>
          <w:docGrid w:linePitch="360"/>
        </w:sectPr>
      </w:pPr>
    </w:p>
    <w:p w14:paraId="7D8A696C" w14:textId="180CA758" w:rsidR="00B161A0" w:rsidRDefault="00DD172E" w:rsidP="00643252">
      <w:pPr>
        <w:pStyle w:val="Heading1"/>
        <w:spacing w:after="0" w:line="288" w:lineRule="auto"/>
        <w:ind w:left="758" w:hanging="758"/>
      </w:pPr>
      <w:bookmarkStart w:id="195" w:name="_Annex_A_–_1"/>
      <w:bookmarkStart w:id="196" w:name="_Toc511651020"/>
      <w:bookmarkStart w:id="197" w:name="_Toc166587307"/>
      <w:bookmarkEnd w:id="195"/>
      <w:r w:rsidRPr="00E32ED5">
        <w:lastRenderedPageBreak/>
        <w:t>Annex A – Example school privacy notice</w:t>
      </w:r>
      <w:bookmarkEnd w:id="196"/>
      <w:bookmarkEnd w:id="197"/>
    </w:p>
    <w:p w14:paraId="5771310B" w14:textId="77777777" w:rsidR="00DD172E" w:rsidRDefault="00DD172E" w:rsidP="00643252">
      <w:pPr>
        <w:spacing w:after="0"/>
      </w:pPr>
      <w:r w:rsidRPr="00687934">
        <w:t xml:space="preserve">This is a non-exhaustive example of a school privacy notice – this </w:t>
      </w:r>
      <w:r w:rsidRPr="00491786">
        <w:rPr>
          <w:b/>
        </w:rPr>
        <w:t>must</w:t>
      </w:r>
      <w:r w:rsidRPr="00687934">
        <w:t xml:space="preserve"> be amended to suit local business needs and circumstances. The amendment of</w:t>
      </w:r>
      <w:r>
        <w:t xml:space="preserve"> this example must cover all data</w:t>
      </w:r>
      <w:r w:rsidRPr="00687934">
        <w:t xml:space="preserve"> processed by the school.</w:t>
      </w:r>
    </w:p>
    <w:p w14:paraId="529A6BD8" w14:textId="77777777" w:rsidR="00B161A0" w:rsidRPr="00687934" w:rsidRDefault="00B161A0" w:rsidP="00580B30">
      <w:pPr>
        <w:spacing w:after="0"/>
      </w:pPr>
    </w:p>
    <w:p w14:paraId="2C735022" w14:textId="75CA1A8C" w:rsidR="00DD172E" w:rsidRDefault="00DD172E" w:rsidP="00580B30">
      <w:pPr>
        <w:spacing w:after="0"/>
        <w:rPr>
          <w:b/>
          <w:color w:val="44546A" w:themeColor="text2"/>
          <w:sz w:val="32"/>
        </w:rPr>
      </w:pPr>
      <w:r w:rsidRPr="001673F4">
        <w:rPr>
          <w:b/>
          <w:color w:val="44546A" w:themeColor="text2"/>
          <w:sz w:val="32"/>
        </w:rPr>
        <w:t>Privacy Notice (How we use pupil information)</w:t>
      </w:r>
    </w:p>
    <w:p w14:paraId="34B281C4" w14:textId="2DD486F7" w:rsidR="00B161A0" w:rsidRDefault="00207DBC" w:rsidP="00580B30">
      <w:pPr>
        <w:spacing w:after="0"/>
        <w:rPr>
          <w:b/>
          <w:color w:val="44546A" w:themeColor="text2"/>
          <w:sz w:val="32"/>
        </w:rPr>
      </w:pPr>
      <w:r>
        <w:rPr>
          <w:b/>
          <w:color w:val="44546A" w:themeColor="text2"/>
          <w:sz w:val="32"/>
        </w:rPr>
        <w:t xml:space="preserve">Who is responsible for this information? </w:t>
      </w:r>
    </w:p>
    <w:p w14:paraId="14F5CFC2" w14:textId="7C959CD5" w:rsidR="00207DBC" w:rsidRDefault="00324AC5" w:rsidP="00643252">
      <w:pPr>
        <w:pStyle w:val="ListParagraph"/>
        <w:numPr>
          <w:ilvl w:val="0"/>
          <w:numId w:val="40"/>
        </w:numPr>
        <w:spacing w:after="0"/>
        <w:rPr>
          <w:bCs/>
        </w:rPr>
      </w:pPr>
      <w:r w:rsidRPr="00580B30">
        <w:rPr>
          <w:b/>
          <w:color w:val="990033"/>
        </w:rPr>
        <w:t>[</w:t>
      </w:r>
      <w:r w:rsidR="00207DBC" w:rsidRPr="00580B30">
        <w:rPr>
          <w:b/>
          <w:color w:val="990033"/>
        </w:rPr>
        <w:t>Anytown Academy</w:t>
      </w:r>
      <w:r w:rsidRPr="00580B30">
        <w:rPr>
          <w:b/>
          <w:color w:val="990033"/>
        </w:rPr>
        <w:t>]</w:t>
      </w:r>
      <w:r w:rsidR="00207DBC" w:rsidRPr="00580B30">
        <w:rPr>
          <w:bCs/>
        </w:rPr>
        <w:t xml:space="preserve"> is the Data Controller for the use of personal data in this privacy notice</w:t>
      </w:r>
    </w:p>
    <w:p w14:paraId="08DBC713" w14:textId="77777777" w:rsidR="00B161A0" w:rsidRPr="00580B30" w:rsidRDefault="00B161A0" w:rsidP="00580B30">
      <w:pPr>
        <w:pStyle w:val="ListParagraph"/>
        <w:numPr>
          <w:ilvl w:val="0"/>
          <w:numId w:val="0"/>
        </w:numPr>
        <w:spacing w:after="0"/>
        <w:ind w:left="720"/>
        <w:rPr>
          <w:bCs/>
        </w:rPr>
      </w:pPr>
    </w:p>
    <w:p w14:paraId="15693C55" w14:textId="6E3ABDF2" w:rsidR="00B161A0" w:rsidRPr="00E32ED5" w:rsidRDefault="00DD172E" w:rsidP="00580B30">
      <w:pPr>
        <w:spacing w:after="0"/>
        <w:rPr>
          <w:b/>
          <w:color w:val="44546A" w:themeColor="text2"/>
          <w:sz w:val="32"/>
        </w:rPr>
      </w:pPr>
      <w:r w:rsidRPr="00E32ED5">
        <w:rPr>
          <w:b/>
          <w:color w:val="44546A" w:themeColor="text2"/>
          <w:sz w:val="32"/>
        </w:rPr>
        <w:t>The categories of pupil information that we process include:</w:t>
      </w:r>
    </w:p>
    <w:p w14:paraId="51DA1216" w14:textId="4A69FFC5" w:rsidR="00DD172E" w:rsidRPr="00F52713" w:rsidRDefault="00DD172E" w:rsidP="00580B30">
      <w:pPr>
        <w:pStyle w:val="ListParagraph"/>
        <w:numPr>
          <w:ilvl w:val="0"/>
          <w:numId w:val="6"/>
        </w:numPr>
        <w:spacing w:after="0"/>
        <w:contextualSpacing/>
      </w:pPr>
      <w:r>
        <w:t>p</w:t>
      </w:r>
      <w:r w:rsidRPr="00F52713">
        <w:t xml:space="preserve">ersonal </w:t>
      </w:r>
      <w:r w:rsidR="00F2551A">
        <w:t>identifiers</w:t>
      </w:r>
      <w:r w:rsidR="00A807EE">
        <w:t xml:space="preserve"> and </w:t>
      </w:r>
      <w:r w:rsidR="00F2551A">
        <w:t xml:space="preserve">contacts </w:t>
      </w:r>
      <w:r w:rsidRPr="00F52713">
        <w:t>(such as name, unique pupil number</w:t>
      </w:r>
      <w:r w:rsidR="00F2551A">
        <w:t>, contact details</w:t>
      </w:r>
      <w:r w:rsidRPr="00F52713">
        <w:t xml:space="preserve"> and address)</w:t>
      </w:r>
    </w:p>
    <w:p w14:paraId="35F4B4B4" w14:textId="77777777" w:rsidR="00DD172E" w:rsidRDefault="00DD172E" w:rsidP="00580B30">
      <w:pPr>
        <w:pStyle w:val="ListParagraph"/>
        <w:numPr>
          <w:ilvl w:val="0"/>
          <w:numId w:val="6"/>
        </w:numPr>
        <w:spacing w:after="0"/>
        <w:contextualSpacing/>
      </w:pPr>
      <w:r>
        <w:t>c</w:t>
      </w:r>
      <w:r w:rsidRPr="00F52713">
        <w:t>haracteristics (such as ethnicity, language, and free school meal eligibility)</w:t>
      </w:r>
    </w:p>
    <w:p w14:paraId="318EBF02" w14:textId="6AE01066" w:rsidR="00DD172E" w:rsidRDefault="00DD172E" w:rsidP="00580B30">
      <w:pPr>
        <w:pStyle w:val="ListParagraph"/>
        <w:numPr>
          <w:ilvl w:val="0"/>
          <w:numId w:val="6"/>
        </w:numPr>
        <w:spacing w:after="0"/>
        <w:contextualSpacing/>
      </w:pPr>
      <w:r>
        <w:t>safeguarding information (such as court orders</w:t>
      </w:r>
      <w:r w:rsidR="00F07700">
        <w:t xml:space="preserve"> and</w:t>
      </w:r>
      <w:r>
        <w:t xml:space="preserve"> professional involvement)</w:t>
      </w:r>
    </w:p>
    <w:p w14:paraId="4C426FF1" w14:textId="77777777" w:rsidR="00F2551A" w:rsidRDefault="00F2551A" w:rsidP="00580B30">
      <w:pPr>
        <w:pStyle w:val="ListParagraph"/>
        <w:numPr>
          <w:ilvl w:val="0"/>
          <w:numId w:val="6"/>
        </w:numPr>
        <w:spacing w:after="0"/>
        <w:contextualSpacing/>
      </w:pPr>
      <w:r>
        <w:t>special educational needs (including the needs and ranking)</w:t>
      </w:r>
    </w:p>
    <w:p w14:paraId="2BCD3D94" w14:textId="30FA95F5" w:rsidR="00DD172E" w:rsidRDefault="00DD172E" w:rsidP="00580B30">
      <w:pPr>
        <w:pStyle w:val="ListParagraph"/>
        <w:numPr>
          <w:ilvl w:val="0"/>
          <w:numId w:val="6"/>
        </w:numPr>
        <w:spacing w:after="0"/>
        <w:contextualSpacing/>
      </w:pPr>
      <w:r>
        <w:t>medical</w:t>
      </w:r>
      <w:r w:rsidR="00F07700">
        <w:t xml:space="preserve"> </w:t>
      </w:r>
      <w:r w:rsidR="00F2551A">
        <w:t xml:space="preserve">and administration </w:t>
      </w:r>
      <w:r>
        <w:t xml:space="preserve">(such as </w:t>
      </w:r>
      <w:r w:rsidR="006D7F46">
        <w:t>doctors’</w:t>
      </w:r>
      <w:r>
        <w:t xml:space="preserve"> information, </w:t>
      </w:r>
      <w:r w:rsidR="00E3506D">
        <w:t xml:space="preserve">child health, dental health, </w:t>
      </w:r>
      <w:r>
        <w:t>allergies, medication and dietary requirements)</w:t>
      </w:r>
    </w:p>
    <w:p w14:paraId="7BC0261D" w14:textId="4E03FCAA" w:rsidR="00DD172E" w:rsidRDefault="00DD172E" w:rsidP="00580B30">
      <w:pPr>
        <w:pStyle w:val="ListParagraph"/>
        <w:numPr>
          <w:ilvl w:val="0"/>
          <w:numId w:val="6"/>
        </w:numPr>
        <w:spacing w:after="0"/>
        <w:contextualSpacing/>
      </w:pPr>
      <w:r>
        <w:t>a</w:t>
      </w:r>
      <w:r w:rsidRPr="00F52713">
        <w:t>ttendance (such as sessions attended, number of absences</w:t>
      </w:r>
      <w:r w:rsidR="00F2551A">
        <w:t>,</w:t>
      </w:r>
      <w:r w:rsidRPr="00F52713">
        <w:t xml:space="preserve"> absence reasons</w:t>
      </w:r>
      <w:r w:rsidR="00F2551A">
        <w:t xml:space="preserve"> and any previous schools attended</w:t>
      </w:r>
      <w:r w:rsidRPr="00F52713">
        <w:t>)</w:t>
      </w:r>
    </w:p>
    <w:p w14:paraId="15830E17" w14:textId="0A00E3B9" w:rsidR="00DD172E" w:rsidRDefault="0056675B" w:rsidP="00580B30">
      <w:pPr>
        <w:pStyle w:val="ListParagraph"/>
        <w:numPr>
          <w:ilvl w:val="0"/>
          <w:numId w:val="6"/>
        </w:numPr>
        <w:spacing w:after="0"/>
        <w:contextualSpacing/>
      </w:pPr>
      <w:r>
        <w:t xml:space="preserve">assessment and </w:t>
      </w:r>
      <w:r w:rsidR="00F2551A">
        <w:t>attainment</w:t>
      </w:r>
      <w:r w:rsidR="00DD172E">
        <w:t xml:space="preserve"> (such as key stage 1 and phonics results, post 16 courses enrolled for and any relevant results)</w:t>
      </w:r>
    </w:p>
    <w:p w14:paraId="5FC03D07" w14:textId="77777777" w:rsidR="00DD172E" w:rsidRDefault="00DD172E" w:rsidP="00643252">
      <w:pPr>
        <w:pStyle w:val="ListParagraph"/>
        <w:numPr>
          <w:ilvl w:val="0"/>
          <w:numId w:val="6"/>
        </w:numPr>
        <w:spacing w:after="0"/>
        <w:contextualSpacing/>
      </w:pPr>
      <w:r>
        <w:t>behavioural information (such as exclusions and any relevant alternative provision put in place)</w:t>
      </w:r>
    </w:p>
    <w:p w14:paraId="3B4EC542" w14:textId="77777777" w:rsidR="00B161A0" w:rsidRDefault="00B161A0" w:rsidP="00580B30">
      <w:pPr>
        <w:spacing w:after="0"/>
        <w:contextualSpacing/>
      </w:pPr>
    </w:p>
    <w:p w14:paraId="6CF229FB" w14:textId="75E2883A" w:rsidR="00DD172E" w:rsidRDefault="00DD172E" w:rsidP="00643252">
      <w:pPr>
        <w:spacing w:after="0"/>
        <w:rPr>
          <w:b/>
          <w:color w:val="A50021"/>
        </w:rPr>
      </w:pPr>
      <w:r>
        <w:t xml:space="preserve">This list is not exhaustive, to access the current list of categories of information we process please see </w:t>
      </w:r>
      <w:r w:rsidRPr="00580B30">
        <w:rPr>
          <w:b/>
          <w:color w:val="A50021"/>
        </w:rPr>
        <w:t>[link to website]</w:t>
      </w:r>
    </w:p>
    <w:p w14:paraId="006C6C09" w14:textId="77777777" w:rsidR="00B161A0" w:rsidRPr="00F52713" w:rsidRDefault="00B161A0" w:rsidP="00580B30">
      <w:pPr>
        <w:spacing w:after="0"/>
      </w:pPr>
    </w:p>
    <w:p w14:paraId="2141665D" w14:textId="77777777" w:rsidR="00DD172E" w:rsidRDefault="00DD172E" w:rsidP="00643252">
      <w:pPr>
        <w:spacing w:after="0"/>
        <w:rPr>
          <w:b/>
          <w:color w:val="44546A" w:themeColor="text2"/>
          <w:sz w:val="32"/>
        </w:rPr>
      </w:pPr>
      <w:r w:rsidRPr="00E32ED5">
        <w:rPr>
          <w:b/>
          <w:color w:val="44546A" w:themeColor="text2"/>
          <w:sz w:val="32"/>
        </w:rPr>
        <w:t>Why we collect and use pupil information</w:t>
      </w:r>
    </w:p>
    <w:p w14:paraId="6500D214" w14:textId="1857AEA0" w:rsidR="00DD172E" w:rsidRDefault="00DD172E" w:rsidP="00643252">
      <w:pPr>
        <w:spacing w:after="0"/>
      </w:pPr>
      <w:r w:rsidRPr="00106DF9">
        <w:t xml:space="preserve">The personal </w:t>
      </w:r>
      <w:r w:rsidR="00340A76" w:rsidRPr="00106DF9">
        <w:t>data collected</w:t>
      </w:r>
      <w:r w:rsidRPr="00106DF9">
        <w:t xml:space="preserve"> </w:t>
      </w:r>
      <w:r w:rsidR="00FA4883">
        <w:t xml:space="preserve">is essential, </w:t>
      </w:r>
      <w:r w:rsidR="006D7F46" w:rsidRPr="00106DF9">
        <w:t>for</w:t>
      </w:r>
      <w:r w:rsidRPr="00106DF9">
        <w:t xml:space="preserve"> the school to fulfil their official functions and meet legal </w:t>
      </w:r>
      <w:r w:rsidR="0089499C">
        <w:t>requirements.</w:t>
      </w:r>
    </w:p>
    <w:p w14:paraId="42C9C9B4" w14:textId="77777777" w:rsidR="00B161A0" w:rsidRDefault="00B161A0" w:rsidP="00580B30">
      <w:pPr>
        <w:spacing w:after="0"/>
      </w:pPr>
    </w:p>
    <w:p w14:paraId="476ADBEF" w14:textId="6261BE60" w:rsidR="00B161A0" w:rsidRDefault="00197720" w:rsidP="00580B30">
      <w:pPr>
        <w:spacing w:after="0"/>
      </w:pPr>
      <w:r w:rsidRPr="004966E1">
        <w:t>We co</w:t>
      </w:r>
      <w:r>
        <w:t>llect and use pupil information for the following purposes:</w:t>
      </w:r>
    </w:p>
    <w:p w14:paraId="540B1403" w14:textId="0024942B" w:rsidR="00197720" w:rsidRDefault="00197720" w:rsidP="00580B30">
      <w:pPr>
        <w:pStyle w:val="ListParagraph"/>
        <w:widowControl w:val="0"/>
        <w:numPr>
          <w:ilvl w:val="0"/>
          <w:numId w:val="29"/>
        </w:numPr>
        <w:suppressAutoHyphens/>
        <w:overflowPunct w:val="0"/>
        <w:autoSpaceDE w:val="0"/>
        <w:autoSpaceDN w:val="0"/>
        <w:spacing w:after="0"/>
        <w:contextualSpacing/>
        <w:textAlignment w:val="baseline"/>
      </w:pPr>
      <w:r w:rsidRPr="004331D9">
        <w:t>to support pupil learning</w:t>
      </w:r>
    </w:p>
    <w:p w14:paraId="480B871D" w14:textId="575AE5B9" w:rsidR="00197720" w:rsidRPr="004331D9" w:rsidRDefault="00197720" w:rsidP="00580B30">
      <w:pPr>
        <w:pStyle w:val="ListParagraph"/>
        <w:widowControl w:val="0"/>
        <w:numPr>
          <w:ilvl w:val="0"/>
          <w:numId w:val="29"/>
        </w:numPr>
        <w:suppressAutoHyphens/>
        <w:overflowPunct w:val="0"/>
        <w:autoSpaceDE w:val="0"/>
        <w:autoSpaceDN w:val="0"/>
        <w:spacing w:after="0"/>
        <w:contextualSpacing/>
        <w:textAlignment w:val="baseline"/>
      </w:pPr>
      <w:r>
        <w:t xml:space="preserve">to </w:t>
      </w:r>
      <w:r w:rsidRPr="004331D9">
        <w:t>monitor and report on pupil attainment progress</w:t>
      </w:r>
    </w:p>
    <w:p w14:paraId="7D4B3D12" w14:textId="18E2FEEF" w:rsidR="00197720" w:rsidRPr="00162099" w:rsidRDefault="00197720" w:rsidP="00580B30">
      <w:pPr>
        <w:pStyle w:val="ListParagraph"/>
        <w:widowControl w:val="0"/>
        <w:numPr>
          <w:ilvl w:val="0"/>
          <w:numId w:val="29"/>
        </w:numPr>
        <w:suppressAutoHyphens/>
        <w:overflowPunct w:val="0"/>
        <w:autoSpaceDE w:val="0"/>
        <w:autoSpaceDN w:val="0"/>
        <w:spacing w:after="0"/>
        <w:contextualSpacing/>
        <w:textAlignment w:val="baseline"/>
      </w:pPr>
      <w:r w:rsidRPr="00162099">
        <w:t>to provide appropriate pastoral care</w:t>
      </w:r>
      <w:r>
        <w:t xml:space="preserve"> </w:t>
      </w:r>
    </w:p>
    <w:p w14:paraId="4A72DE10" w14:textId="36A8D256" w:rsidR="00197720" w:rsidRPr="00162099" w:rsidRDefault="00197720" w:rsidP="00580B30">
      <w:pPr>
        <w:pStyle w:val="ListParagraph"/>
        <w:widowControl w:val="0"/>
        <w:numPr>
          <w:ilvl w:val="0"/>
          <w:numId w:val="29"/>
        </w:numPr>
        <w:suppressAutoHyphens/>
        <w:overflowPunct w:val="0"/>
        <w:autoSpaceDE w:val="0"/>
        <w:autoSpaceDN w:val="0"/>
        <w:spacing w:after="0"/>
        <w:contextualSpacing/>
        <w:textAlignment w:val="baseline"/>
      </w:pPr>
      <w:r w:rsidRPr="00162099">
        <w:t>to assess the quality of our services</w:t>
      </w:r>
    </w:p>
    <w:p w14:paraId="33BDF5D6" w14:textId="057CB2B0" w:rsidR="00197720" w:rsidRPr="002E2A1E" w:rsidRDefault="00197720" w:rsidP="00580B30">
      <w:pPr>
        <w:pStyle w:val="ListParagraph"/>
        <w:widowControl w:val="0"/>
        <w:numPr>
          <w:ilvl w:val="0"/>
          <w:numId w:val="29"/>
        </w:numPr>
        <w:suppressAutoHyphens/>
        <w:overflowPunct w:val="0"/>
        <w:autoSpaceDE w:val="0"/>
        <w:autoSpaceDN w:val="0"/>
        <w:spacing w:after="0"/>
        <w:contextualSpacing/>
        <w:textAlignment w:val="baseline"/>
        <w:rPr>
          <w:color w:val="auto"/>
        </w:rPr>
      </w:pPr>
      <w:r w:rsidRPr="00162099">
        <w:t>to keep children safe (food allergies, or emergency contact details)</w:t>
      </w:r>
    </w:p>
    <w:p w14:paraId="198CED68" w14:textId="1AA1D103" w:rsidR="00197720" w:rsidRDefault="00197720" w:rsidP="00580B30">
      <w:pPr>
        <w:pStyle w:val="ListParagraph"/>
        <w:widowControl w:val="0"/>
        <w:numPr>
          <w:ilvl w:val="0"/>
          <w:numId w:val="29"/>
        </w:numPr>
        <w:suppressAutoHyphens/>
        <w:overflowPunct w:val="0"/>
        <w:autoSpaceDE w:val="0"/>
        <w:autoSpaceDN w:val="0"/>
        <w:spacing w:after="0"/>
        <w:contextualSpacing/>
        <w:textAlignment w:val="baseline"/>
        <w:rPr>
          <w:b/>
          <w:color w:val="8A2529"/>
        </w:rPr>
      </w:pPr>
      <w:r>
        <w:t>to meet</w:t>
      </w:r>
      <w:r w:rsidRPr="002E2A1E">
        <w:rPr>
          <w:color w:val="auto"/>
        </w:rPr>
        <w:t xml:space="preserve"> the statutory duties placed upon us</w:t>
      </w:r>
      <w:r w:rsidR="00207DBC">
        <w:rPr>
          <w:color w:val="auto"/>
        </w:rPr>
        <w:t xml:space="preserve"> by </w:t>
      </w:r>
      <w:r w:rsidR="0069329A">
        <w:rPr>
          <w:color w:val="auto"/>
        </w:rPr>
        <w:t xml:space="preserve">the </w:t>
      </w:r>
      <w:r w:rsidR="004F7856">
        <w:rPr>
          <w:color w:val="auto"/>
        </w:rPr>
        <w:t>D</w:t>
      </w:r>
      <w:r w:rsidR="00207DBC">
        <w:rPr>
          <w:color w:val="auto"/>
        </w:rPr>
        <w:t xml:space="preserve">epartment for </w:t>
      </w:r>
      <w:r w:rsidR="004F7856">
        <w:rPr>
          <w:color w:val="auto"/>
        </w:rPr>
        <w:t>E</w:t>
      </w:r>
      <w:r w:rsidR="00207DBC">
        <w:rPr>
          <w:color w:val="auto"/>
        </w:rPr>
        <w:t>ducation</w:t>
      </w:r>
      <w:r w:rsidR="004F7856">
        <w:rPr>
          <w:color w:val="auto"/>
        </w:rPr>
        <w:t xml:space="preserve"> (DfE)</w:t>
      </w:r>
    </w:p>
    <w:p w14:paraId="73E08DED" w14:textId="77777777" w:rsidR="00DD172E" w:rsidRPr="00E32ED5" w:rsidRDefault="00DD172E" w:rsidP="00580B30">
      <w:pPr>
        <w:pStyle w:val="ListParagraph"/>
        <w:widowControl w:val="0"/>
        <w:numPr>
          <w:ilvl w:val="0"/>
          <w:numId w:val="0"/>
        </w:numPr>
        <w:suppressAutoHyphens/>
        <w:overflowPunct w:val="0"/>
        <w:autoSpaceDE w:val="0"/>
        <w:autoSpaceDN w:val="0"/>
        <w:spacing w:after="0"/>
        <w:ind w:left="1080"/>
        <w:contextualSpacing/>
        <w:textAlignment w:val="baseline"/>
        <w:rPr>
          <w:color w:val="auto"/>
        </w:rPr>
      </w:pPr>
    </w:p>
    <w:p w14:paraId="57B15F3B" w14:textId="3AE662F3" w:rsidR="007D5888" w:rsidRDefault="007D5888" w:rsidP="00643252">
      <w:pPr>
        <w:spacing w:after="0"/>
      </w:pPr>
      <w:r>
        <w:lastRenderedPageBreak/>
        <w:t xml:space="preserve">Under the </w:t>
      </w:r>
      <w:r w:rsidR="004C7C65">
        <w:t xml:space="preserve">UK </w:t>
      </w:r>
      <w:r>
        <w:t>General Data Protection Regulation (</w:t>
      </w:r>
      <w:r w:rsidR="004C7C65">
        <w:t xml:space="preserve">UK </w:t>
      </w:r>
      <w:r w:rsidRPr="00812F9A">
        <w:t xml:space="preserve">GDPR), </w:t>
      </w:r>
      <w:hyperlink r:id="rId38" w:history="1">
        <w:r w:rsidR="00B6684F" w:rsidRPr="00812F9A">
          <w:rPr>
            <w:rFonts w:cs="Arial"/>
            <w:color w:val="0000FF"/>
            <w:u w:val="single"/>
            <w:lang w:val="en"/>
          </w:rPr>
          <w:t>UK GDPR - Article 6</w:t>
        </w:r>
      </w:hyperlink>
      <w:r w:rsidR="00B6684F" w:rsidRPr="00812F9A">
        <w:t xml:space="preserve">  </w:t>
      </w:r>
      <w:r w:rsidRPr="00812F9A">
        <w:t>the</w:t>
      </w:r>
      <w:r>
        <w:t xml:space="preserve"> lawful bases we rely on for</w:t>
      </w:r>
      <w:r w:rsidR="00197720">
        <w:t xml:space="preserve"> processing pupil information are</w:t>
      </w:r>
      <w:r>
        <w:t>:</w:t>
      </w:r>
    </w:p>
    <w:p w14:paraId="47580242" w14:textId="77777777" w:rsidR="00B161A0" w:rsidRDefault="00B161A0" w:rsidP="00580B30">
      <w:pPr>
        <w:spacing w:after="0"/>
      </w:pPr>
    </w:p>
    <w:p w14:paraId="5C87C65A" w14:textId="16D04C2F" w:rsidR="007D5888" w:rsidRPr="00616DAA" w:rsidRDefault="00197720" w:rsidP="00580B30">
      <w:pPr>
        <w:pStyle w:val="ListParagraph"/>
        <w:numPr>
          <w:ilvl w:val="0"/>
          <w:numId w:val="30"/>
        </w:numPr>
        <w:spacing w:after="0"/>
        <w:contextualSpacing/>
      </w:pPr>
      <w:r w:rsidRPr="00197720">
        <w:rPr>
          <w:color w:val="auto"/>
        </w:rPr>
        <w:t>for the purposes of</w:t>
      </w:r>
      <w:r w:rsidRPr="00616DAA">
        <w:t xml:space="preserve"> </w:t>
      </w:r>
      <w:r w:rsidRPr="00197720">
        <w:rPr>
          <w:b/>
        </w:rPr>
        <w:t>(a), (b), (c</w:t>
      </w:r>
      <w:r>
        <w:rPr>
          <w:b/>
        </w:rPr>
        <w:t>)</w:t>
      </w:r>
      <w:r>
        <w:t xml:space="preserve"> &amp; </w:t>
      </w:r>
      <w:r w:rsidRPr="00197720">
        <w:rPr>
          <w:b/>
        </w:rPr>
        <w:t>(d)</w:t>
      </w:r>
      <w:r>
        <w:t xml:space="preserve"> in accordance with the legal basis of </w:t>
      </w:r>
      <w:r w:rsidR="007D5888" w:rsidRPr="00197720">
        <w:rPr>
          <w:u w:val="single"/>
        </w:rPr>
        <w:t>Public task</w:t>
      </w:r>
      <w:r w:rsidR="007D5888">
        <w:t>: collecting th</w:t>
      </w:r>
      <w:r w:rsidR="00F057DB">
        <w:t>e data is necessary to perform</w:t>
      </w:r>
      <w:r w:rsidR="007D5888">
        <w:t xml:space="preserve"> task</w:t>
      </w:r>
      <w:r w:rsidR="00F057DB">
        <w:t>s</w:t>
      </w:r>
      <w:r w:rsidR="007D5888">
        <w:t xml:space="preserve"> that schools are required to perform as part of their statutory function</w:t>
      </w:r>
    </w:p>
    <w:p w14:paraId="7EF6571F" w14:textId="112D4FCF" w:rsidR="007D5888" w:rsidRDefault="00197720" w:rsidP="00580B30">
      <w:pPr>
        <w:pStyle w:val="ListParagraph"/>
        <w:numPr>
          <w:ilvl w:val="0"/>
          <w:numId w:val="30"/>
        </w:numPr>
        <w:spacing w:after="0"/>
        <w:contextualSpacing/>
      </w:pPr>
      <w:r w:rsidRPr="00197720">
        <w:rPr>
          <w:color w:val="auto"/>
        </w:rPr>
        <w:t>for the purposes of</w:t>
      </w:r>
      <w:r>
        <w:rPr>
          <w:color w:val="auto"/>
        </w:rPr>
        <w:t xml:space="preserve"> </w:t>
      </w:r>
      <w:r>
        <w:rPr>
          <w:b/>
          <w:color w:val="auto"/>
        </w:rPr>
        <w:t>(e)</w:t>
      </w:r>
      <w:r>
        <w:rPr>
          <w:color w:val="auto"/>
        </w:rPr>
        <w:t xml:space="preserve"> in accordance with the legal basis of</w:t>
      </w:r>
      <w:r w:rsidRPr="00616DAA">
        <w:t xml:space="preserve"> </w:t>
      </w:r>
      <w:r w:rsidR="007D5888" w:rsidRPr="00197720">
        <w:rPr>
          <w:u w:val="single"/>
        </w:rPr>
        <w:t>Vital interests</w:t>
      </w:r>
      <w:r w:rsidR="00F057DB">
        <w:t xml:space="preserve">: </w:t>
      </w:r>
      <w:r w:rsidR="007D5888" w:rsidRPr="00106DF9">
        <w:t xml:space="preserve">to keep children safe (food allergies, or </w:t>
      </w:r>
      <w:r w:rsidR="007D5888">
        <w:t>medical conditions)</w:t>
      </w:r>
    </w:p>
    <w:p w14:paraId="04ED2F84" w14:textId="144B3B83" w:rsidR="007D5888" w:rsidRDefault="00197720" w:rsidP="00580B30">
      <w:pPr>
        <w:pStyle w:val="ListParagraph"/>
        <w:numPr>
          <w:ilvl w:val="0"/>
          <w:numId w:val="6"/>
        </w:numPr>
        <w:spacing w:after="0"/>
        <w:contextualSpacing/>
      </w:pPr>
      <w:r w:rsidRPr="00197720">
        <w:rPr>
          <w:color w:val="auto"/>
        </w:rPr>
        <w:t>for the purposes of</w:t>
      </w:r>
      <w:r>
        <w:rPr>
          <w:color w:val="auto"/>
        </w:rPr>
        <w:t xml:space="preserve"> </w:t>
      </w:r>
      <w:r>
        <w:rPr>
          <w:b/>
          <w:color w:val="auto"/>
        </w:rPr>
        <w:t>(f)</w:t>
      </w:r>
      <w:r>
        <w:rPr>
          <w:color w:val="auto"/>
        </w:rPr>
        <w:t xml:space="preserve"> in accordance with the legal basis of</w:t>
      </w:r>
      <w:r w:rsidRPr="00616DAA">
        <w:t xml:space="preserve"> </w:t>
      </w:r>
      <w:r w:rsidR="007D5888" w:rsidRPr="00197720">
        <w:rPr>
          <w:u w:val="single"/>
        </w:rPr>
        <w:t>Legal obligation</w:t>
      </w:r>
      <w:r w:rsidR="00F057DB">
        <w:t xml:space="preserve">: data collected for </w:t>
      </w:r>
      <w:r w:rsidR="000764B2">
        <w:t>the Department for Education (</w:t>
      </w:r>
      <w:r w:rsidR="00F057DB">
        <w:t>DfE</w:t>
      </w:r>
      <w:r w:rsidR="000764B2">
        <w:t>)</w:t>
      </w:r>
      <w:r w:rsidR="00F057DB">
        <w:t xml:space="preserve"> census information </w:t>
      </w:r>
    </w:p>
    <w:p w14:paraId="5DADDFE8" w14:textId="77777777" w:rsidR="00B161A0" w:rsidRDefault="00B161A0" w:rsidP="00580B30">
      <w:pPr>
        <w:pStyle w:val="ListParagraph"/>
        <w:numPr>
          <w:ilvl w:val="0"/>
          <w:numId w:val="0"/>
        </w:numPr>
        <w:spacing w:after="0"/>
        <w:ind w:left="720"/>
        <w:contextualSpacing/>
      </w:pPr>
    </w:p>
    <w:p w14:paraId="2386D9CF" w14:textId="77777777" w:rsidR="00F057DB" w:rsidRPr="002E2012" w:rsidRDefault="00030A24" w:rsidP="00580B30">
      <w:pPr>
        <w:pStyle w:val="ListParagraph"/>
        <w:numPr>
          <w:ilvl w:val="1"/>
          <w:numId w:val="6"/>
        </w:numPr>
        <w:spacing w:after="0"/>
        <w:contextualSpacing/>
        <w:rPr>
          <w:rFonts w:cs="Arial"/>
        </w:rPr>
      </w:pPr>
      <w:hyperlink r:id="rId39" w:history="1">
        <w:r w:rsidR="00F057DB" w:rsidRPr="002B45C6">
          <w:rPr>
            <w:rStyle w:val="Hyperlink"/>
          </w:rPr>
          <w:t>Section 537A of the Education Act 1996</w:t>
        </w:r>
      </w:hyperlink>
      <w:r w:rsidR="00F057DB">
        <w:t xml:space="preserve"> </w:t>
      </w:r>
    </w:p>
    <w:p w14:paraId="075EB145" w14:textId="77777777" w:rsidR="00F057DB" w:rsidRPr="00682F22" w:rsidRDefault="00030A24" w:rsidP="00580B30">
      <w:pPr>
        <w:pStyle w:val="ListParagraph"/>
        <w:numPr>
          <w:ilvl w:val="1"/>
          <w:numId w:val="6"/>
        </w:numPr>
        <w:spacing w:after="0"/>
        <w:contextualSpacing/>
        <w:rPr>
          <w:rFonts w:cs="Arial"/>
        </w:rPr>
      </w:pPr>
      <w:hyperlink r:id="rId40" w:history="1">
        <w:r w:rsidR="00F057DB" w:rsidRPr="00682F22">
          <w:rPr>
            <w:rStyle w:val="Hyperlink"/>
          </w:rPr>
          <w:t xml:space="preserve">the </w:t>
        </w:r>
        <w:r w:rsidR="00F057DB" w:rsidRPr="00682F22">
          <w:rPr>
            <w:rStyle w:val="Hyperlink"/>
            <w:rFonts w:cs="Arial"/>
          </w:rPr>
          <w:t>Education Act 1996 s29(3)</w:t>
        </w:r>
      </w:hyperlink>
    </w:p>
    <w:p w14:paraId="56C35A17" w14:textId="77777777" w:rsidR="00F057DB" w:rsidRPr="00682F22" w:rsidRDefault="00030A24" w:rsidP="00580B30">
      <w:pPr>
        <w:pStyle w:val="ListParagraph"/>
        <w:numPr>
          <w:ilvl w:val="1"/>
          <w:numId w:val="6"/>
        </w:numPr>
        <w:spacing w:after="0"/>
        <w:contextualSpacing/>
        <w:rPr>
          <w:rFonts w:cs="Arial"/>
        </w:rPr>
      </w:pPr>
      <w:hyperlink r:id="rId41" w:history="1">
        <w:r w:rsidR="00F057DB" w:rsidRPr="00682F22">
          <w:rPr>
            <w:rStyle w:val="Hyperlink"/>
            <w:rFonts w:cs="Arial"/>
          </w:rPr>
          <w:t>the Education (School Performance Information)(England) Regulations 2007</w:t>
        </w:r>
      </w:hyperlink>
    </w:p>
    <w:p w14:paraId="1F63FCC6" w14:textId="77777777" w:rsidR="00F057DB" w:rsidRPr="002F16AF" w:rsidRDefault="00030A24" w:rsidP="00580B30">
      <w:pPr>
        <w:pStyle w:val="ListParagraph"/>
        <w:numPr>
          <w:ilvl w:val="1"/>
          <w:numId w:val="6"/>
        </w:numPr>
        <w:spacing w:after="0"/>
        <w:contextualSpacing/>
        <w:rPr>
          <w:rStyle w:val="Hyperlink"/>
          <w:rFonts w:asciiTheme="minorHAnsi" w:hAnsiTheme="minorHAnsi" w:cs="Arial"/>
          <w:color w:val="auto"/>
          <w:sz w:val="22"/>
        </w:rPr>
      </w:pPr>
      <w:hyperlink r:id="rId42" w:history="1">
        <w:r w:rsidR="00F057DB" w:rsidRPr="00682F22">
          <w:rPr>
            <w:rStyle w:val="Hyperlink"/>
            <w:rFonts w:cs="Arial"/>
          </w:rPr>
          <w:t>regulations 5 and 8 School Information (England) Regulations 2008</w:t>
        </w:r>
      </w:hyperlink>
    </w:p>
    <w:p w14:paraId="337ED38F" w14:textId="7383AE2D" w:rsidR="00F057DB" w:rsidRDefault="00030A24" w:rsidP="00643252">
      <w:pPr>
        <w:pStyle w:val="ListParagraph"/>
        <w:numPr>
          <w:ilvl w:val="1"/>
          <w:numId w:val="6"/>
        </w:numPr>
        <w:autoSpaceDE w:val="0"/>
        <w:autoSpaceDN w:val="0"/>
        <w:adjustRightInd w:val="0"/>
        <w:spacing w:after="0"/>
      </w:pPr>
      <w:hyperlink r:id="rId43" w:history="1">
        <w:r w:rsidR="00F057DB">
          <w:rPr>
            <w:rStyle w:val="Hyperlink"/>
          </w:rPr>
          <w:t>t</w:t>
        </w:r>
        <w:r w:rsidR="00F057DB" w:rsidRPr="002B45C6">
          <w:rPr>
            <w:rStyle w:val="Hyperlink"/>
          </w:rPr>
          <w:t>he Education (Pupil Registration) (England) (Amendment) Regulations 2013</w:t>
        </w:r>
      </w:hyperlink>
      <w:r w:rsidR="00F057DB" w:rsidRPr="002B45C6">
        <w:t xml:space="preserve"> </w:t>
      </w:r>
    </w:p>
    <w:p w14:paraId="58F79F1B" w14:textId="77777777" w:rsidR="00B161A0" w:rsidRPr="00B53986" w:rsidRDefault="00B161A0" w:rsidP="00580B30">
      <w:pPr>
        <w:pStyle w:val="ListParagraph"/>
        <w:numPr>
          <w:ilvl w:val="0"/>
          <w:numId w:val="0"/>
        </w:numPr>
        <w:autoSpaceDE w:val="0"/>
        <w:autoSpaceDN w:val="0"/>
        <w:adjustRightInd w:val="0"/>
        <w:spacing w:after="0"/>
        <w:ind w:left="1440"/>
      </w:pPr>
    </w:p>
    <w:p w14:paraId="3387CAD5" w14:textId="77777777" w:rsidR="00DD172E" w:rsidRDefault="00DD172E" w:rsidP="00643252">
      <w:pPr>
        <w:spacing w:after="0"/>
        <w:contextualSpacing/>
        <w:rPr>
          <w:rFonts w:cs="Arial"/>
          <w:color w:val="000000" w:themeColor="text1"/>
        </w:rPr>
      </w:pPr>
      <w:r w:rsidRPr="00E04B5C">
        <w:rPr>
          <w:rFonts w:cs="Arial"/>
          <w:color w:val="000000"/>
          <w:lang w:val="en"/>
        </w:rPr>
        <w:t>In addition, concerning any special category data</w:t>
      </w:r>
      <w:r w:rsidRPr="00E04B5C">
        <w:rPr>
          <w:rFonts w:cs="Arial"/>
          <w:color w:val="000000" w:themeColor="text1"/>
        </w:rPr>
        <w:t>:</w:t>
      </w:r>
    </w:p>
    <w:p w14:paraId="4430A2B2" w14:textId="77777777" w:rsidR="00B161A0" w:rsidRPr="00E04B5C" w:rsidRDefault="00B161A0" w:rsidP="00580B30">
      <w:pPr>
        <w:spacing w:after="0"/>
        <w:contextualSpacing/>
        <w:rPr>
          <w:rFonts w:cs="Arial"/>
          <w:color w:val="000000" w:themeColor="text1"/>
        </w:rPr>
      </w:pPr>
    </w:p>
    <w:p w14:paraId="09B5147D" w14:textId="287F4295" w:rsidR="00715F34" w:rsidRPr="00580B30" w:rsidRDefault="00AB3F3B" w:rsidP="00643252">
      <w:pPr>
        <w:pStyle w:val="ListParagraph"/>
        <w:numPr>
          <w:ilvl w:val="0"/>
          <w:numId w:val="18"/>
        </w:numPr>
        <w:spacing w:after="0"/>
        <w:rPr>
          <w:rFonts w:cs="Arial"/>
          <w:color w:val="000000"/>
          <w:lang w:val="en"/>
        </w:rPr>
      </w:pPr>
      <w:r w:rsidRPr="00E04B5C">
        <w:rPr>
          <w:rFonts w:cs="Arial"/>
          <w:color w:val="000000"/>
          <w:lang w:val="en"/>
        </w:rPr>
        <w:t xml:space="preserve">In the case of ethnicity and fingerprint information: </w:t>
      </w:r>
      <w:r w:rsidR="00DD172E" w:rsidRPr="00E04B5C">
        <w:rPr>
          <w:rFonts w:cs="Arial"/>
          <w:color w:val="000000"/>
          <w:lang w:val="en"/>
        </w:rPr>
        <w:t>condition a</w:t>
      </w:r>
      <w:r w:rsidR="00D87822" w:rsidRPr="00E04B5C">
        <w:rPr>
          <w:rFonts w:cs="Arial"/>
          <w:color w:val="000000"/>
          <w:lang w:val="en"/>
        </w:rPr>
        <w:t>:</w:t>
      </w:r>
      <w:r w:rsidR="001641FB" w:rsidRPr="00E04B5C">
        <w:rPr>
          <w:rFonts w:cs="Arial"/>
          <w:color w:val="000000"/>
          <w:lang w:val="en"/>
        </w:rPr>
        <w:t xml:space="preserve"> </w:t>
      </w:r>
      <w:r w:rsidR="001641FB" w:rsidRPr="00034B4C">
        <w:rPr>
          <w:rFonts w:cs="Arial"/>
          <w:i/>
          <w:iCs/>
          <w:lang w:val="en-US"/>
        </w:rPr>
        <w:t>the data subject has given explicit consent to the processing of those personal data for one or more specified purposes, except where Union or Member State law provide that the prohibition referred to in paragraph 1 may not be lifted by the data subject</w:t>
      </w:r>
      <w:r w:rsidR="00715F34" w:rsidRPr="00034B4C">
        <w:rPr>
          <w:rFonts w:cs="Arial"/>
          <w:i/>
          <w:iCs/>
          <w:lang w:val="en-US"/>
        </w:rPr>
        <w:t>.</w:t>
      </w:r>
    </w:p>
    <w:p w14:paraId="47F0B933" w14:textId="77777777" w:rsidR="00B161A0" w:rsidRPr="00580B30" w:rsidRDefault="00B161A0" w:rsidP="00580B30">
      <w:pPr>
        <w:spacing w:after="0"/>
        <w:ind w:left="360"/>
        <w:rPr>
          <w:rFonts w:cs="Arial"/>
          <w:color w:val="000000"/>
          <w:lang w:val="en"/>
        </w:rPr>
      </w:pPr>
    </w:p>
    <w:p w14:paraId="07C72A04" w14:textId="77777777" w:rsidR="00DD172E" w:rsidRDefault="00DD172E" w:rsidP="00643252">
      <w:pPr>
        <w:spacing w:after="0"/>
        <w:rPr>
          <w:b/>
          <w:color w:val="44546A" w:themeColor="text2"/>
          <w:sz w:val="32"/>
        </w:rPr>
      </w:pPr>
      <w:r w:rsidRPr="00E32ED5">
        <w:rPr>
          <w:b/>
          <w:color w:val="44546A" w:themeColor="text2"/>
          <w:sz w:val="32"/>
        </w:rPr>
        <w:t>Collecting pupil information</w:t>
      </w:r>
    </w:p>
    <w:p w14:paraId="7EA39093" w14:textId="76D2E2B3" w:rsidR="00DD172E" w:rsidRDefault="00DD172E" w:rsidP="00580B30">
      <w:pPr>
        <w:spacing w:after="0"/>
      </w:pPr>
      <w:r>
        <w:t xml:space="preserve">We obtain pupil information via registration forms at the start of each academic year. In addition, when a child joins us from another </w:t>
      </w:r>
      <w:r w:rsidR="006D7F46">
        <w:t>school,</w:t>
      </w:r>
      <w:r>
        <w:t xml:space="preserve"> we are sent a secure file containing relevant information.</w:t>
      </w:r>
    </w:p>
    <w:p w14:paraId="067FAB02" w14:textId="5AD1567E" w:rsidR="00643252" w:rsidRDefault="00FA4883" w:rsidP="00580B30">
      <w:pPr>
        <w:widowControl w:val="0"/>
        <w:suppressAutoHyphens/>
        <w:overflowPunct w:val="0"/>
        <w:autoSpaceDE w:val="0"/>
        <w:autoSpaceDN w:val="0"/>
        <w:spacing w:after="0"/>
        <w:textAlignment w:val="baseline"/>
      </w:pPr>
      <w:r>
        <w:t xml:space="preserve">Pupil data is essential for the schools’ operational use. </w:t>
      </w:r>
      <w:r w:rsidR="00DD172E" w:rsidRPr="00162099">
        <w:t xml:space="preserve">Whilst </w:t>
      </w:r>
      <w:r w:rsidR="006D7F46" w:rsidRPr="00162099">
        <w:t>most of the</w:t>
      </w:r>
      <w:r w:rsidR="00DD172E" w:rsidRPr="00162099">
        <w:t xml:space="preserve"> pupil information you provide to us is mandatory, some of it is provided to us on a voluntary basis</w:t>
      </w:r>
      <w:r w:rsidR="00934D33">
        <w:t xml:space="preserve">. </w:t>
      </w:r>
      <w:r w:rsidR="00DD172E" w:rsidRPr="00162099">
        <w:t xml:space="preserve">In order to comply with </w:t>
      </w:r>
      <w:r w:rsidR="004C7C65">
        <w:t xml:space="preserve">UK </w:t>
      </w:r>
      <w:r w:rsidR="00934D33">
        <w:t>GDPR</w:t>
      </w:r>
      <w:r w:rsidR="00DD172E" w:rsidRPr="00162099">
        <w:t xml:space="preserve"> we will inform you</w:t>
      </w:r>
      <w:r w:rsidR="00DD172E">
        <w:t xml:space="preserve"> at the point of collection, </w:t>
      </w:r>
      <w:r w:rsidR="00DD172E" w:rsidRPr="00162099">
        <w:t xml:space="preserve">whether you are required to provide certain pupil information to us or if you have a choice in </w:t>
      </w:r>
      <w:r w:rsidR="006D7F46" w:rsidRPr="00162099">
        <w:t>this</w:t>
      </w:r>
      <w:r w:rsidR="006D7F46">
        <w:t xml:space="preserve"> and</w:t>
      </w:r>
      <w:r w:rsidR="00207DBC">
        <w:t xml:space="preserve"> we will tell you what you need to do if you do not want to share this information with us</w:t>
      </w:r>
    </w:p>
    <w:p w14:paraId="6C631972" w14:textId="2BF01603" w:rsidR="003965B6" w:rsidRDefault="003965B6" w:rsidP="00580B30">
      <w:pPr>
        <w:widowControl w:val="0"/>
        <w:suppressAutoHyphens/>
        <w:overflowPunct w:val="0"/>
        <w:autoSpaceDE w:val="0"/>
        <w:autoSpaceDN w:val="0"/>
        <w:spacing w:after="0"/>
        <w:textAlignment w:val="baseline"/>
      </w:pPr>
    </w:p>
    <w:p w14:paraId="044BCF49" w14:textId="12B02769" w:rsidR="00DD172E" w:rsidRPr="001673F4" w:rsidRDefault="00DD172E" w:rsidP="00580B30">
      <w:pPr>
        <w:spacing w:after="0"/>
        <w:rPr>
          <w:b/>
          <w:color w:val="44546A" w:themeColor="text2"/>
          <w:sz w:val="32"/>
        </w:rPr>
      </w:pPr>
      <w:r w:rsidRPr="001673F4">
        <w:rPr>
          <w:b/>
          <w:color w:val="44546A" w:themeColor="text2"/>
          <w:sz w:val="32"/>
        </w:rPr>
        <w:t>Storing pupil data</w:t>
      </w:r>
    </w:p>
    <w:p w14:paraId="6B5BE0E2" w14:textId="38C80EA5" w:rsidR="00DD172E" w:rsidRDefault="00DD172E" w:rsidP="00643252">
      <w:pPr>
        <w:spacing w:after="0"/>
        <w:rPr>
          <w:b/>
          <w:color w:val="A50021"/>
        </w:rPr>
      </w:pPr>
      <w:r w:rsidRPr="00F901CD">
        <w:t xml:space="preserve">We hold pupil data </w:t>
      </w:r>
      <w:r w:rsidR="00B53986">
        <w:t xml:space="preserve">securely </w:t>
      </w:r>
      <w:r w:rsidRPr="00F901CD">
        <w:t>for</w:t>
      </w:r>
      <w:r>
        <w:t xml:space="preserve"> </w:t>
      </w:r>
      <w:r w:rsidRPr="00FB0B7B">
        <w:t>the set amount of time shown in our data retention schedule</w:t>
      </w:r>
      <w:r>
        <w:t xml:space="preserve">. For more information regarding our data retention schedule and how we keep your data safe, please visit </w:t>
      </w:r>
      <w:r w:rsidRPr="00580B30">
        <w:rPr>
          <w:b/>
          <w:color w:val="A50021"/>
        </w:rPr>
        <w:t>[link to website]</w:t>
      </w:r>
    </w:p>
    <w:p w14:paraId="153B698A" w14:textId="77777777" w:rsidR="00B161A0" w:rsidRPr="00DF1F0D" w:rsidRDefault="00B161A0" w:rsidP="00580B30">
      <w:pPr>
        <w:spacing w:after="0"/>
      </w:pPr>
    </w:p>
    <w:p w14:paraId="3ECF353D" w14:textId="77777777" w:rsidR="00DD172E" w:rsidRPr="00E32ED5" w:rsidRDefault="00DD172E" w:rsidP="00580B30">
      <w:pPr>
        <w:spacing w:after="0"/>
        <w:rPr>
          <w:b/>
          <w:color w:val="44546A" w:themeColor="text2"/>
          <w:sz w:val="32"/>
        </w:rPr>
      </w:pPr>
      <w:bookmarkStart w:id="198" w:name="WhoWeShare"/>
      <w:bookmarkEnd w:id="198"/>
      <w:r w:rsidRPr="00E32ED5">
        <w:rPr>
          <w:b/>
          <w:color w:val="44546A" w:themeColor="text2"/>
          <w:sz w:val="32"/>
        </w:rPr>
        <w:lastRenderedPageBreak/>
        <w:t>Who we share pupil information with</w:t>
      </w:r>
    </w:p>
    <w:p w14:paraId="6052B2F9" w14:textId="34893CB2" w:rsidR="00B161A0" w:rsidRDefault="00DD172E" w:rsidP="00580B30">
      <w:pPr>
        <w:widowControl w:val="0"/>
        <w:suppressAutoHyphens/>
        <w:overflowPunct w:val="0"/>
        <w:autoSpaceDE w:val="0"/>
        <w:autoSpaceDN w:val="0"/>
        <w:spacing w:after="0"/>
        <w:textAlignment w:val="baseline"/>
      </w:pPr>
      <w:r w:rsidRPr="00F901CD">
        <w:t>We routinely share pupil information with:</w:t>
      </w:r>
    </w:p>
    <w:p w14:paraId="0A7BC117" w14:textId="77777777" w:rsidR="00DD172E" w:rsidRDefault="00DD172E" w:rsidP="00580B30">
      <w:pPr>
        <w:widowControl w:val="0"/>
        <w:suppressAutoHyphens/>
        <w:overflowPunct w:val="0"/>
        <w:autoSpaceDE w:val="0"/>
        <w:autoSpaceDN w:val="0"/>
        <w:spacing w:after="0"/>
        <w:textAlignment w:val="baseline"/>
      </w:pPr>
    </w:p>
    <w:p w14:paraId="48AB4E5F" w14:textId="77777777" w:rsidR="00DD172E" w:rsidRDefault="00DD172E" w:rsidP="00580B30">
      <w:pPr>
        <w:pStyle w:val="ListParagraph"/>
        <w:widowControl w:val="0"/>
        <w:numPr>
          <w:ilvl w:val="0"/>
          <w:numId w:val="9"/>
        </w:numPr>
        <w:suppressAutoHyphens/>
        <w:overflowPunct w:val="0"/>
        <w:autoSpaceDE w:val="0"/>
        <w:autoSpaceDN w:val="0"/>
        <w:spacing w:after="0"/>
        <w:contextualSpacing/>
        <w:textAlignment w:val="baseline"/>
      </w:pPr>
      <w:r>
        <w:t>school that the pupil attend</w:t>
      </w:r>
      <w:r w:rsidR="00E3506D">
        <w:t>s</w:t>
      </w:r>
      <w:r>
        <w:t xml:space="preserve"> after leaving us</w:t>
      </w:r>
    </w:p>
    <w:p w14:paraId="6EEA6322" w14:textId="77777777" w:rsidR="00DD172E" w:rsidRDefault="00DD172E" w:rsidP="00580B30">
      <w:pPr>
        <w:pStyle w:val="ListParagraph"/>
        <w:widowControl w:val="0"/>
        <w:numPr>
          <w:ilvl w:val="0"/>
          <w:numId w:val="9"/>
        </w:numPr>
        <w:suppressAutoHyphens/>
        <w:overflowPunct w:val="0"/>
        <w:autoSpaceDE w:val="0"/>
        <w:autoSpaceDN w:val="0"/>
        <w:spacing w:after="0"/>
        <w:contextualSpacing/>
        <w:textAlignment w:val="baseline"/>
      </w:pPr>
      <w:r>
        <w:t>our local authority</w:t>
      </w:r>
    </w:p>
    <w:p w14:paraId="30E9FA47" w14:textId="77777777" w:rsidR="00DD172E" w:rsidRDefault="00DD172E" w:rsidP="00580B30">
      <w:pPr>
        <w:pStyle w:val="ListParagraph"/>
        <w:widowControl w:val="0"/>
        <w:numPr>
          <w:ilvl w:val="0"/>
          <w:numId w:val="9"/>
        </w:numPr>
        <w:suppressAutoHyphens/>
        <w:overflowPunct w:val="0"/>
        <w:autoSpaceDE w:val="0"/>
        <w:autoSpaceDN w:val="0"/>
        <w:spacing w:after="0"/>
        <w:contextualSpacing/>
        <w:textAlignment w:val="baseline"/>
      </w:pPr>
      <w:r>
        <w:t>youth support services (pupils aged 13+)</w:t>
      </w:r>
    </w:p>
    <w:p w14:paraId="1B333110" w14:textId="02F9B746" w:rsidR="00DD172E" w:rsidRDefault="00DD172E" w:rsidP="00580B30">
      <w:pPr>
        <w:pStyle w:val="ListParagraph"/>
        <w:widowControl w:val="0"/>
        <w:numPr>
          <w:ilvl w:val="0"/>
          <w:numId w:val="9"/>
        </w:numPr>
        <w:suppressAutoHyphens/>
        <w:overflowPunct w:val="0"/>
        <w:autoSpaceDE w:val="0"/>
        <w:autoSpaceDN w:val="0"/>
        <w:spacing w:after="0"/>
        <w:contextualSpacing/>
        <w:textAlignment w:val="baseline"/>
      </w:pPr>
      <w:r>
        <w:t>the Department for Education (DfE)</w:t>
      </w:r>
    </w:p>
    <w:p w14:paraId="7D39A22A" w14:textId="27418084" w:rsidR="00934D33" w:rsidRPr="00F901CD" w:rsidRDefault="00207DBC" w:rsidP="00580B30">
      <w:pPr>
        <w:pStyle w:val="ListParagraph"/>
        <w:widowControl w:val="0"/>
        <w:numPr>
          <w:ilvl w:val="0"/>
          <w:numId w:val="9"/>
        </w:numPr>
        <w:suppressAutoHyphens/>
        <w:overflowPunct w:val="0"/>
        <w:autoSpaceDE w:val="0"/>
        <w:autoSpaceDN w:val="0"/>
        <w:spacing w:after="0"/>
        <w:contextualSpacing/>
        <w:textAlignment w:val="baseline"/>
      </w:pPr>
      <w:r>
        <w:t>Local Authorities</w:t>
      </w:r>
    </w:p>
    <w:p w14:paraId="32D17A29" w14:textId="77777777" w:rsidR="00B161A0" w:rsidRDefault="00B161A0" w:rsidP="00B161A0">
      <w:pPr>
        <w:spacing w:after="0"/>
        <w:rPr>
          <w:b/>
          <w:color w:val="44546A" w:themeColor="text2"/>
          <w:sz w:val="32"/>
        </w:rPr>
      </w:pPr>
    </w:p>
    <w:p w14:paraId="6D4A8708" w14:textId="669665EF" w:rsidR="00DD172E" w:rsidRPr="00E32ED5" w:rsidRDefault="00DD172E" w:rsidP="00580B30">
      <w:pPr>
        <w:spacing w:after="0"/>
        <w:rPr>
          <w:b/>
          <w:color w:val="44546A" w:themeColor="text2"/>
          <w:sz w:val="32"/>
        </w:rPr>
      </w:pPr>
      <w:r w:rsidRPr="00E32ED5">
        <w:rPr>
          <w:b/>
          <w:color w:val="44546A" w:themeColor="text2"/>
          <w:sz w:val="32"/>
        </w:rPr>
        <w:t xml:space="preserve">Why we </w:t>
      </w:r>
      <w:r w:rsidR="003965B6">
        <w:rPr>
          <w:b/>
          <w:color w:val="44546A" w:themeColor="text2"/>
          <w:sz w:val="32"/>
        </w:rPr>
        <w:t xml:space="preserve">routinely </w:t>
      </w:r>
      <w:r w:rsidRPr="00E32ED5">
        <w:rPr>
          <w:b/>
          <w:color w:val="44546A" w:themeColor="text2"/>
          <w:sz w:val="32"/>
        </w:rPr>
        <w:t>share pupil information</w:t>
      </w:r>
    </w:p>
    <w:p w14:paraId="5F2B4167" w14:textId="4A61C8D2" w:rsidR="00DD172E" w:rsidRDefault="00DD172E" w:rsidP="00580B30">
      <w:pPr>
        <w:spacing w:after="0"/>
      </w:pPr>
      <w:r w:rsidRPr="00F901CD">
        <w:t>We do not share information about our pupils with anyone without consent unless the law and our policies allow us to do so.</w:t>
      </w:r>
    </w:p>
    <w:p w14:paraId="166A1326" w14:textId="77777777" w:rsidR="00B161A0" w:rsidRDefault="00B161A0" w:rsidP="00B161A0">
      <w:pPr>
        <w:spacing w:after="0"/>
        <w:rPr>
          <w:b/>
          <w:color w:val="44546A" w:themeColor="text2"/>
          <w:sz w:val="28"/>
        </w:rPr>
      </w:pPr>
    </w:p>
    <w:p w14:paraId="1A8B9CC1" w14:textId="16EC1BBA" w:rsidR="00B161A0" w:rsidRDefault="00DD172E" w:rsidP="00B161A0">
      <w:pPr>
        <w:spacing w:after="0"/>
        <w:rPr>
          <w:b/>
          <w:color w:val="44546A" w:themeColor="text2"/>
        </w:rPr>
      </w:pPr>
      <w:r w:rsidRPr="00E32ED5">
        <w:rPr>
          <w:b/>
          <w:color w:val="44546A" w:themeColor="text2"/>
          <w:sz w:val="28"/>
        </w:rPr>
        <w:t>Youth support services</w:t>
      </w:r>
    </w:p>
    <w:p w14:paraId="52A40FEB" w14:textId="2A47AB83" w:rsidR="00DD172E" w:rsidRPr="00D06E8D" w:rsidRDefault="00DD172E" w:rsidP="00580B30">
      <w:pPr>
        <w:spacing w:after="0"/>
        <w:rPr>
          <w:b/>
          <w:color w:val="44546A" w:themeColor="text2"/>
        </w:rPr>
      </w:pPr>
      <w:r w:rsidRPr="00D06E8D">
        <w:rPr>
          <w:b/>
          <w:color w:val="44546A" w:themeColor="text2"/>
        </w:rPr>
        <w:t xml:space="preserve">Pupils aged 13+ </w:t>
      </w:r>
    </w:p>
    <w:p w14:paraId="7B0384F5" w14:textId="6C314B72" w:rsidR="00DD172E" w:rsidRPr="003D2BD1" w:rsidRDefault="00DD172E" w:rsidP="00580B30">
      <w:pPr>
        <w:spacing w:after="0"/>
      </w:pPr>
      <w:r w:rsidRPr="003D2BD1">
        <w:t xml:space="preserve">Once our pupils reach the age of 13, we also pass pupil information to our local authority and / or provider of youth support services as they have responsibilities in relation to the education or training of 13-19 year olds </w:t>
      </w:r>
      <w:r w:rsidRPr="00812F9A">
        <w:t>under</w:t>
      </w:r>
      <w:r w:rsidR="00E434F9" w:rsidRPr="00812F9A">
        <w:t xml:space="preserve"> </w:t>
      </w:r>
      <w:hyperlink r:id="rId44" w:history="1">
        <w:r w:rsidR="00E434F9" w:rsidRPr="00812F9A">
          <w:rPr>
            <w:rStyle w:val="Hyperlink"/>
          </w:rPr>
          <w:t>section 507B of the Education Act 1996</w:t>
        </w:r>
      </w:hyperlink>
      <w:r w:rsidRPr="003D2BD1">
        <w:t>.</w:t>
      </w:r>
      <w:r w:rsidRPr="003D2BD1" w:rsidDel="00A37407">
        <w:t xml:space="preserve"> </w:t>
      </w:r>
    </w:p>
    <w:p w14:paraId="032314BD" w14:textId="77777777" w:rsidR="00B161A0" w:rsidRDefault="00B161A0" w:rsidP="00B161A0">
      <w:pPr>
        <w:widowControl w:val="0"/>
        <w:suppressAutoHyphens/>
        <w:overflowPunct w:val="0"/>
        <w:autoSpaceDE w:val="0"/>
        <w:autoSpaceDN w:val="0"/>
        <w:spacing w:after="0"/>
        <w:textAlignment w:val="baseline"/>
        <w:rPr>
          <w:rFonts w:cs="Arial"/>
          <w:iCs/>
        </w:rPr>
      </w:pPr>
    </w:p>
    <w:p w14:paraId="053D5C2F" w14:textId="7AF064E4" w:rsidR="00DD172E" w:rsidRPr="003D2BD1" w:rsidRDefault="00DD172E" w:rsidP="00580B30">
      <w:pPr>
        <w:widowControl w:val="0"/>
        <w:suppressAutoHyphens/>
        <w:overflowPunct w:val="0"/>
        <w:autoSpaceDE w:val="0"/>
        <w:autoSpaceDN w:val="0"/>
        <w:spacing w:after="0"/>
        <w:textAlignment w:val="baseline"/>
        <w:rPr>
          <w:rFonts w:cs="Arial"/>
          <w:iCs/>
        </w:rPr>
      </w:pPr>
      <w:r w:rsidRPr="003D2BD1">
        <w:rPr>
          <w:rFonts w:cs="Arial"/>
          <w:iCs/>
        </w:rPr>
        <w:t>This enables them to provide services as follows:</w:t>
      </w:r>
    </w:p>
    <w:p w14:paraId="1E0622AF" w14:textId="77777777" w:rsidR="00DD172E" w:rsidRPr="003D2BD1" w:rsidRDefault="00DD172E" w:rsidP="00580B30">
      <w:pPr>
        <w:pStyle w:val="ListParagraph"/>
        <w:numPr>
          <w:ilvl w:val="0"/>
          <w:numId w:val="7"/>
        </w:numPr>
        <w:spacing w:after="0"/>
        <w:contextualSpacing/>
        <w:rPr>
          <w:rFonts w:cs="Arial"/>
        </w:rPr>
      </w:pPr>
      <w:r w:rsidRPr="003D2BD1">
        <w:rPr>
          <w:rFonts w:cs="Arial"/>
        </w:rPr>
        <w:t>youth support services</w:t>
      </w:r>
    </w:p>
    <w:p w14:paraId="6C6D6279" w14:textId="77777777" w:rsidR="00DD172E" w:rsidRPr="003D2BD1" w:rsidRDefault="00DD172E" w:rsidP="00580B30">
      <w:pPr>
        <w:pStyle w:val="ListParagraph"/>
        <w:numPr>
          <w:ilvl w:val="0"/>
          <w:numId w:val="7"/>
        </w:numPr>
        <w:spacing w:after="0"/>
        <w:contextualSpacing/>
        <w:rPr>
          <w:rFonts w:cs="Arial"/>
        </w:rPr>
      </w:pPr>
      <w:r w:rsidRPr="003D2BD1">
        <w:rPr>
          <w:rFonts w:cs="Arial"/>
        </w:rPr>
        <w:t>careers advisers</w:t>
      </w:r>
    </w:p>
    <w:p w14:paraId="3194F180" w14:textId="77777777" w:rsidR="00B161A0" w:rsidRDefault="00B161A0" w:rsidP="00B161A0">
      <w:pPr>
        <w:spacing w:after="0"/>
      </w:pPr>
    </w:p>
    <w:p w14:paraId="3A2B0812" w14:textId="00394EE9" w:rsidR="00925090" w:rsidRDefault="00925090" w:rsidP="00580B30">
      <w:pPr>
        <w:spacing w:after="0"/>
      </w:pPr>
      <w:r w:rsidRPr="00D91916">
        <w:t xml:space="preserve">A parent or guardian can </w:t>
      </w:r>
      <w:r>
        <w:t xml:space="preserve">object </w:t>
      </w:r>
      <w:bookmarkStart w:id="199" w:name="_Hlk16156989"/>
      <w:r>
        <w:t>to any information in addition to</w:t>
      </w:r>
      <w:r w:rsidRPr="00D91916">
        <w:t xml:space="preserve"> their child’s name, address and date of birth </w:t>
      </w:r>
      <w:r>
        <w:t>being</w:t>
      </w:r>
      <w:r w:rsidRPr="00D91916">
        <w:t xml:space="preserve"> passed to their local authority or provider of youth support services </w:t>
      </w:r>
      <w:bookmarkEnd w:id="199"/>
      <w:r w:rsidRPr="00607832">
        <w:t xml:space="preserve">by informing </w:t>
      </w:r>
      <w:r w:rsidRPr="00D91916">
        <w:t>us</w:t>
      </w:r>
      <w:r w:rsidRPr="00607832">
        <w:t xml:space="preserve">. This right is transferred to the child / pupil once </w:t>
      </w:r>
      <w:r>
        <w:t>they</w:t>
      </w:r>
      <w:r w:rsidRPr="00607832">
        <w:t xml:space="preserve"> reach the age 16</w:t>
      </w:r>
    </w:p>
    <w:p w14:paraId="0549320D" w14:textId="77777777" w:rsidR="00B161A0" w:rsidRDefault="00B161A0" w:rsidP="00B161A0">
      <w:pPr>
        <w:spacing w:after="0"/>
        <w:rPr>
          <w:b/>
          <w:color w:val="44546A" w:themeColor="text2"/>
        </w:rPr>
      </w:pPr>
    </w:p>
    <w:p w14:paraId="2E0DD9B4" w14:textId="735B731D" w:rsidR="00B161A0" w:rsidRPr="003D2BD1" w:rsidRDefault="00DD172E" w:rsidP="00580B30">
      <w:pPr>
        <w:spacing w:after="0"/>
      </w:pPr>
      <w:r w:rsidRPr="00D06E8D">
        <w:rPr>
          <w:b/>
          <w:color w:val="44546A" w:themeColor="text2"/>
        </w:rPr>
        <w:t xml:space="preserve">Pupils aged 16+ </w:t>
      </w:r>
      <w:r w:rsidRPr="003D2BD1">
        <w:t>We will also share certain information about pupils aged 16+ with our local authority and / or provider of youth support services as they have responsibilities in relation to the education or training of 13-19 year olds under section 507B of the Education Act 1996.</w:t>
      </w:r>
    </w:p>
    <w:p w14:paraId="36A37111" w14:textId="77777777" w:rsidR="00DD172E" w:rsidRPr="003D2BD1" w:rsidRDefault="00DD172E" w:rsidP="00580B30">
      <w:pPr>
        <w:spacing w:after="0"/>
      </w:pPr>
      <w:r w:rsidRPr="003D2BD1">
        <w:t xml:space="preserve">This enables them to provide services as follows: </w:t>
      </w:r>
    </w:p>
    <w:p w14:paraId="3735745D" w14:textId="77777777" w:rsidR="00DD172E" w:rsidRPr="003D2BD1" w:rsidRDefault="00DD172E" w:rsidP="00580B30">
      <w:pPr>
        <w:pStyle w:val="ListParagraph"/>
        <w:numPr>
          <w:ilvl w:val="0"/>
          <w:numId w:val="8"/>
        </w:numPr>
        <w:spacing w:after="0"/>
        <w:contextualSpacing/>
      </w:pPr>
      <w:r w:rsidRPr="003D2BD1">
        <w:t>post-16 education and training providers</w:t>
      </w:r>
    </w:p>
    <w:p w14:paraId="18BDEFCD" w14:textId="77777777" w:rsidR="00DD172E" w:rsidRPr="003D2BD1" w:rsidRDefault="00DD172E" w:rsidP="00580B30">
      <w:pPr>
        <w:pStyle w:val="ListParagraph"/>
        <w:numPr>
          <w:ilvl w:val="0"/>
          <w:numId w:val="8"/>
        </w:numPr>
        <w:spacing w:after="0"/>
        <w:contextualSpacing/>
      </w:pPr>
      <w:r w:rsidRPr="003D2BD1">
        <w:t>youth support services</w:t>
      </w:r>
    </w:p>
    <w:p w14:paraId="49A5410C" w14:textId="77777777" w:rsidR="00DD172E" w:rsidRDefault="00DD172E" w:rsidP="00580B30">
      <w:pPr>
        <w:pStyle w:val="ListParagraph"/>
        <w:numPr>
          <w:ilvl w:val="0"/>
          <w:numId w:val="8"/>
        </w:numPr>
        <w:spacing w:after="0"/>
        <w:contextualSpacing/>
      </w:pPr>
      <w:r w:rsidRPr="003D2BD1">
        <w:t>careers advisers</w:t>
      </w:r>
    </w:p>
    <w:p w14:paraId="09719F4B" w14:textId="77777777" w:rsidR="00B161A0" w:rsidRDefault="00B161A0" w:rsidP="00B161A0">
      <w:pPr>
        <w:spacing w:after="0"/>
      </w:pPr>
    </w:p>
    <w:p w14:paraId="4DBA449D" w14:textId="43E6D477" w:rsidR="00176D2B" w:rsidRPr="00176D2B" w:rsidRDefault="00176D2B" w:rsidP="00580B30">
      <w:pPr>
        <w:spacing w:after="0"/>
        <w:rPr>
          <w:rFonts w:cs="Arial"/>
        </w:rPr>
      </w:pPr>
      <w:r w:rsidRPr="00D91916">
        <w:t xml:space="preserve">A </w:t>
      </w:r>
      <w:r w:rsidRPr="00535E74">
        <w:t xml:space="preserve">child / pupil once </w:t>
      </w:r>
      <w:r>
        <w:t>they</w:t>
      </w:r>
      <w:r w:rsidRPr="00535E74">
        <w:t xml:space="preserve"> reach the age </w:t>
      </w:r>
      <w:r>
        <w:t xml:space="preserve">of </w:t>
      </w:r>
      <w:r w:rsidRPr="00535E74">
        <w:t xml:space="preserve">16 </w:t>
      </w:r>
      <w:r w:rsidRPr="00D91916">
        <w:t xml:space="preserve">can </w:t>
      </w:r>
      <w:r>
        <w:t>object to</w:t>
      </w:r>
      <w:r w:rsidRPr="00D91916">
        <w:t xml:space="preserve"> </w:t>
      </w:r>
      <w:r w:rsidRPr="00607832">
        <w:t>only</w:t>
      </w:r>
      <w:r w:rsidRPr="00D91916">
        <w:t xml:space="preserve"> their name, address and date of birth is passed to their local authority or provider of youth support services </w:t>
      </w:r>
      <w:r w:rsidRPr="00607832">
        <w:t xml:space="preserve">by informing </w:t>
      </w:r>
      <w:r w:rsidRPr="00D91916">
        <w:t>us</w:t>
      </w:r>
      <w:r w:rsidRPr="00607832">
        <w:t>.</w:t>
      </w:r>
    </w:p>
    <w:p w14:paraId="63BD3E54" w14:textId="77777777" w:rsidR="00DD172E" w:rsidRDefault="00DD172E" w:rsidP="00580B30">
      <w:pPr>
        <w:spacing w:after="0"/>
        <w:contextualSpacing/>
      </w:pPr>
      <w:r w:rsidRPr="0009631F">
        <w:rPr>
          <w:rFonts w:cs="Arial"/>
          <w:color w:val="000000"/>
        </w:rPr>
        <w:lastRenderedPageBreak/>
        <w:t xml:space="preserve">Data is securely transferred to the youth support service </w:t>
      </w:r>
      <w:r>
        <w:rPr>
          <w:rFonts w:cs="Arial"/>
          <w:color w:val="000000"/>
        </w:rPr>
        <w:t>via a secure file transferring system</w:t>
      </w:r>
      <w:r w:rsidRPr="0009631F">
        <w:rPr>
          <w:rFonts w:cs="Arial"/>
          <w:color w:val="000000"/>
        </w:rPr>
        <w:t xml:space="preserve"> and is stored</w:t>
      </w:r>
      <w:r>
        <w:rPr>
          <w:rFonts w:cs="Arial"/>
          <w:color w:val="000000"/>
        </w:rPr>
        <w:t xml:space="preserve"> within local authority software. </w:t>
      </w:r>
    </w:p>
    <w:p w14:paraId="6E0CF59A" w14:textId="77777777" w:rsidR="00DD172E" w:rsidRPr="0009631F" w:rsidRDefault="00DD172E" w:rsidP="00580B30">
      <w:pPr>
        <w:spacing w:after="0"/>
        <w:ind w:left="360"/>
        <w:contextualSpacing/>
        <w:rPr>
          <w:color w:val="000000" w:themeColor="text1"/>
        </w:rPr>
      </w:pPr>
    </w:p>
    <w:p w14:paraId="02371407" w14:textId="77777777" w:rsidR="00DD172E" w:rsidRDefault="00DD172E" w:rsidP="00580B30">
      <w:pPr>
        <w:spacing w:after="0"/>
      </w:pPr>
      <w:r w:rsidRPr="003D2BD1">
        <w:t>For more information about services for young people, please vis</w:t>
      </w:r>
      <w:r>
        <w:t xml:space="preserve">it our local authority website </w:t>
      </w:r>
      <w:r w:rsidRPr="00580B30">
        <w:rPr>
          <w:b/>
          <w:color w:val="A50021"/>
        </w:rPr>
        <w:t>[link to website]</w:t>
      </w:r>
    </w:p>
    <w:p w14:paraId="3A49B30B" w14:textId="77777777" w:rsidR="00B161A0" w:rsidRDefault="00B161A0" w:rsidP="00B161A0">
      <w:pPr>
        <w:spacing w:after="0"/>
        <w:rPr>
          <w:b/>
          <w:color w:val="44546A" w:themeColor="text2"/>
          <w:sz w:val="28"/>
        </w:rPr>
      </w:pPr>
    </w:p>
    <w:p w14:paraId="1608066B" w14:textId="4CBAEE02" w:rsidR="00DD172E" w:rsidRPr="00616DAA" w:rsidRDefault="004F7856" w:rsidP="00580B30">
      <w:pPr>
        <w:spacing w:after="0"/>
        <w:rPr>
          <w:b/>
          <w:color w:val="44546A" w:themeColor="text2"/>
          <w:sz w:val="28"/>
        </w:rPr>
      </w:pPr>
      <w:r>
        <w:rPr>
          <w:b/>
          <w:color w:val="44546A" w:themeColor="text2"/>
          <w:sz w:val="28"/>
        </w:rPr>
        <w:t xml:space="preserve">The </w:t>
      </w:r>
      <w:r w:rsidR="00DD172E" w:rsidRPr="00616DAA">
        <w:rPr>
          <w:b/>
          <w:color w:val="44546A" w:themeColor="text2"/>
          <w:sz w:val="28"/>
        </w:rPr>
        <w:t>Department for Education</w:t>
      </w:r>
      <w:r>
        <w:rPr>
          <w:b/>
          <w:color w:val="44546A" w:themeColor="text2"/>
          <w:sz w:val="28"/>
        </w:rPr>
        <w:t xml:space="preserve"> (DfE)</w:t>
      </w:r>
    </w:p>
    <w:p w14:paraId="4CEB015A" w14:textId="0634DFE3" w:rsidR="00DD172E" w:rsidRDefault="00DD172E" w:rsidP="00B161A0">
      <w:pPr>
        <w:spacing w:after="0"/>
        <w:contextualSpacing/>
      </w:pPr>
      <w:r>
        <w:t xml:space="preserve">We are required to share information about our pupils with the Department for Education (DfE) either directly or via our local authority for the purpose of data collections, under: </w:t>
      </w:r>
    </w:p>
    <w:p w14:paraId="099C7C3E" w14:textId="77777777" w:rsidR="00B161A0" w:rsidRPr="00F057DB" w:rsidRDefault="00B161A0" w:rsidP="00580B30">
      <w:pPr>
        <w:spacing w:after="0"/>
        <w:contextualSpacing/>
        <w:rPr>
          <w:rFonts w:cs="Arial"/>
        </w:rPr>
      </w:pPr>
    </w:p>
    <w:p w14:paraId="6E9FB94D" w14:textId="77777777" w:rsidR="00DD172E" w:rsidRPr="002E2012" w:rsidRDefault="00030A24" w:rsidP="00580B30">
      <w:pPr>
        <w:pStyle w:val="ListParagraph"/>
        <w:numPr>
          <w:ilvl w:val="0"/>
          <w:numId w:val="12"/>
        </w:numPr>
        <w:spacing w:after="0"/>
        <w:contextualSpacing/>
        <w:rPr>
          <w:rFonts w:cs="Arial"/>
        </w:rPr>
      </w:pPr>
      <w:hyperlink r:id="rId45" w:history="1">
        <w:r w:rsidR="00DD172E" w:rsidRPr="002B45C6">
          <w:rPr>
            <w:rStyle w:val="Hyperlink"/>
          </w:rPr>
          <w:t>Section 537A of the Education Act 1996</w:t>
        </w:r>
      </w:hyperlink>
      <w:r w:rsidR="00DD172E">
        <w:t xml:space="preserve"> </w:t>
      </w:r>
    </w:p>
    <w:p w14:paraId="0094B67D" w14:textId="77777777" w:rsidR="00DD172E" w:rsidRPr="00682F22" w:rsidRDefault="00030A24" w:rsidP="00580B30">
      <w:pPr>
        <w:pStyle w:val="ListParagraph"/>
        <w:numPr>
          <w:ilvl w:val="0"/>
          <w:numId w:val="12"/>
        </w:numPr>
        <w:spacing w:after="0"/>
        <w:contextualSpacing/>
        <w:rPr>
          <w:rFonts w:cs="Arial"/>
        </w:rPr>
      </w:pPr>
      <w:hyperlink r:id="rId46" w:history="1">
        <w:r w:rsidR="00DD172E" w:rsidRPr="00682F22">
          <w:rPr>
            <w:rStyle w:val="Hyperlink"/>
          </w:rPr>
          <w:t xml:space="preserve">the </w:t>
        </w:r>
        <w:r w:rsidR="00DD172E" w:rsidRPr="00682F22">
          <w:rPr>
            <w:rStyle w:val="Hyperlink"/>
            <w:rFonts w:cs="Arial"/>
          </w:rPr>
          <w:t>Education Act 1996 s29(3)</w:t>
        </w:r>
      </w:hyperlink>
    </w:p>
    <w:p w14:paraId="64298218" w14:textId="77777777" w:rsidR="00DD172E" w:rsidRPr="00682F22" w:rsidRDefault="00030A24" w:rsidP="00580B30">
      <w:pPr>
        <w:pStyle w:val="ListParagraph"/>
        <w:numPr>
          <w:ilvl w:val="0"/>
          <w:numId w:val="12"/>
        </w:numPr>
        <w:spacing w:after="0"/>
        <w:contextualSpacing/>
        <w:rPr>
          <w:rFonts w:cs="Arial"/>
        </w:rPr>
      </w:pPr>
      <w:hyperlink r:id="rId47" w:history="1">
        <w:r w:rsidR="00DD172E" w:rsidRPr="00682F22">
          <w:rPr>
            <w:rStyle w:val="Hyperlink"/>
            <w:rFonts w:cs="Arial"/>
          </w:rPr>
          <w:t>the Education (School Performance Information)(England) Regulations 2007</w:t>
        </w:r>
      </w:hyperlink>
    </w:p>
    <w:p w14:paraId="577E9D9A" w14:textId="77777777" w:rsidR="00152949" w:rsidRPr="00152949" w:rsidRDefault="00030A24" w:rsidP="00580B30">
      <w:pPr>
        <w:pStyle w:val="ListParagraph"/>
        <w:numPr>
          <w:ilvl w:val="0"/>
          <w:numId w:val="12"/>
        </w:numPr>
        <w:spacing w:after="0"/>
        <w:contextualSpacing/>
        <w:rPr>
          <w:rStyle w:val="Hyperlink"/>
          <w:rFonts w:asciiTheme="minorHAnsi" w:hAnsiTheme="minorHAnsi" w:cs="Arial"/>
          <w:color w:val="auto"/>
          <w:sz w:val="22"/>
        </w:rPr>
      </w:pPr>
      <w:hyperlink r:id="rId48" w:history="1">
        <w:r w:rsidR="00DD172E" w:rsidRPr="00682F22">
          <w:rPr>
            <w:rStyle w:val="Hyperlink"/>
            <w:rFonts w:cs="Arial"/>
          </w:rPr>
          <w:t>regulations 5 and 8 School Information (England) Regulations 2008</w:t>
        </w:r>
      </w:hyperlink>
    </w:p>
    <w:p w14:paraId="45C44509" w14:textId="69C8CD73" w:rsidR="00152949" w:rsidRPr="00152949" w:rsidRDefault="00030A24" w:rsidP="00580B30">
      <w:pPr>
        <w:pStyle w:val="ListParagraph"/>
        <w:numPr>
          <w:ilvl w:val="0"/>
          <w:numId w:val="12"/>
        </w:numPr>
        <w:spacing w:after="0"/>
        <w:contextualSpacing/>
        <w:rPr>
          <w:rFonts w:asciiTheme="minorHAnsi" w:hAnsiTheme="minorHAnsi" w:cs="Arial"/>
          <w:color w:val="auto"/>
          <w:sz w:val="22"/>
          <w:u w:val="single"/>
        </w:rPr>
      </w:pPr>
      <w:hyperlink r:id="rId49" w:history="1">
        <w:r w:rsidR="00152949">
          <w:rPr>
            <w:rStyle w:val="Hyperlink"/>
          </w:rPr>
          <w:t>t</w:t>
        </w:r>
        <w:r w:rsidR="00152949" w:rsidRPr="002B45C6">
          <w:rPr>
            <w:rStyle w:val="Hyperlink"/>
          </w:rPr>
          <w:t>he Education (Pupil Registration) (England) (Amendment) Regulations 2013</w:t>
        </w:r>
      </w:hyperlink>
      <w:r w:rsidR="00152949" w:rsidRPr="002B45C6">
        <w:t xml:space="preserve"> </w:t>
      </w:r>
    </w:p>
    <w:p w14:paraId="38EE9BD0" w14:textId="77777777" w:rsidR="00B161A0" w:rsidRDefault="00B161A0" w:rsidP="00B161A0">
      <w:pPr>
        <w:autoSpaceDE w:val="0"/>
        <w:autoSpaceDN w:val="0"/>
        <w:adjustRightInd w:val="0"/>
        <w:spacing w:after="0"/>
        <w:rPr>
          <w:rFonts w:cs="Arial"/>
          <w:color w:val="000000"/>
        </w:rPr>
      </w:pPr>
    </w:p>
    <w:p w14:paraId="2AF2030D" w14:textId="09F5E213" w:rsidR="00DD172E" w:rsidRDefault="00DD172E" w:rsidP="00580B30">
      <w:pPr>
        <w:autoSpaceDE w:val="0"/>
        <w:autoSpaceDN w:val="0"/>
        <w:adjustRightInd w:val="0"/>
        <w:spacing w:after="0"/>
        <w:rPr>
          <w:b/>
          <w:color w:val="8A2529"/>
        </w:rPr>
      </w:pPr>
      <w:r>
        <w:rPr>
          <w:rFonts w:cs="Arial"/>
          <w:color w:val="000000"/>
        </w:rPr>
        <w:t>A</w:t>
      </w:r>
      <w:r w:rsidRPr="00616DAA">
        <w:rPr>
          <w:rFonts w:cs="Arial"/>
          <w:color w:val="000000"/>
        </w:rPr>
        <w:t xml:space="preserve">ll data is transferred securely and held by </w:t>
      </w:r>
      <w:r w:rsidR="000764B2">
        <w:rPr>
          <w:rFonts w:cs="Arial"/>
          <w:color w:val="000000"/>
        </w:rPr>
        <w:t>the Department for Education (</w:t>
      </w:r>
      <w:r w:rsidRPr="00616DAA">
        <w:rPr>
          <w:rFonts w:cs="Arial"/>
          <w:color w:val="000000"/>
        </w:rPr>
        <w:t>DfE</w:t>
      </w:r>
      <w:r w:rsidR="000764B2">
        <w:rPr>
          <w:rFonts w:cs="Arial"/>
          <w:color w:val="000000"/>
        </w:rPr>
        <w:t>)</w:t>
      </w:r>
      <w:r w:rsidRPr="00616DAA">
        <w:rPr>
          <w:rFonts w:cs="Arial"/>
          <w:color w:val="000000"/>
        </w:rPr>
        <w:t xml:space="preserve"> under a combination of software and hardware controls, which mee</w:t>
      </w:r>
      <w:r w:rsidRPr="00616DAA">
        <w:rPr>
          <w:rFonts w:cs="Arial"/>
          <w:iCs/>
        </w:rPr>
        <w:t xml:space="preserve">t the </w:t>
      </w:r>
      <w:r w:rsidR="00934D33">
        <w:rPr>
          <w:rFonts w:cs="Arial"/>
          <w:iCs/>
        </w:rPr>
        <w:t xml:space="preserve">current </w:t>
      </w:r>
      <w:hyperlink r:id="rId50" w:history="1">
        <w:r w:rsidRPr="00616DAA">
          <w:rPr>
            <w:rStyle w:val="Hyperlink"/>
            <w:rFonts w:cs="Arial"/>
            <w:iCs/>
          </w:rPr>
          <w:t>government security policy framework</w:t>
        </w:r>
      </w:hyperlink>
      <w:r w:rsidRPr="00616DAA">
        <w:rPr>
          <w:rFonts w:cs="Arial"/>
          <w:iCs/>
        </w:rPr>
        <w:t xml:space="preserve">. </w:t>
      </w:r>
    </w:p>
    <w:p w14:paraId="016EF844" w14:textId="77777777" w:rsidR="00B161A0" w:rsidRDefault="00B161A0" w:rsidP="00B161A0">
      <w:pPr>
        <w:spacing w:after="0"/>
      </w:pPr>
    </w:p>
    <w:p w14:paraId="216BCD29" w14:textId="5C0686D1" w:rsidR="00916567" w:rsidRDefault="00916567" w:rsidP="00580B30">
      <w:pPr>
        <w:spacing w:after="0"/>
      </w:pPr>
      <w:r w:rsidRPr="00340A76">
        <w:t xml:space="preserve">For more </w:t>
      </w:r>
      <w:r w:rsidR="00340A76" w:rsidRPr="00340A76">
        <w:t>information,</w:t>
      </w:r>
      <w:r w:rsidRPr="00340A76">
        <w:t xml:space="preserve"> please see ‘How Government uses your data’ section.</w:t>
      </w:r>
    </w:p>
    <w:p w14:paraId="52FADDAF" w14:textId="77777777" w:rsidR="00B161A0" w:rsidRDefault="00B161A0" w:rsidP="00B161A0">
      <w:pPr>
        <w:spacing w:after="0"/>
        <w:rPr>
          <w:b/>
          <w:color w:val="44546A" w:themeColor="text2"/>
          <w:sz w:val="28"/>
        </w:rPr>
      </w:pPr>
    </w:p>
    <w:p w14:paraId="32A9CED7" w14:textId="1B7AD99B" w:rsidR="00621A24" w:rsidRPr="00616DAA" w:rsidRDefault="00621A24" w:rsidP="00580B30">
      <w:pPr>
        <w:spacing w:after="0"/>
        <w:rPr>
          <w:b/>
          <w:color w:val="44546A" w:themeColor="text2"/>
          <w:sz w:val="28"/>
        </w:rPr>
      </w:pPr>
      <w:r>
        <w:rPr>
          <w:b/>
          <w:color w:val="44546A" w:themeColor="text2"/>
          <w:sz w:val="28"/>
        </w:rPr>
        <w:t>Local Authorities</w:t>
      </w:r>
    </w:p>
    <w:p w14:paraId="31DEE5FB" w14:textId="66B06D9D" w:rsidR="00621A24" w:rsidRPr="00324AC5" w:rsidRDefault="00621A24" w:rsidP="00580B30">
      <w:pPr>
        <w:spacing w:after="0"/>
        <w:contextualSpacing/>
        <w:rPr>
          <w:color w:val="8A2529"/>
          <w:rPrChange w:id="200" w:author="SUMMERS, Simon" w:date="2024-05-02T09:04:00Z" w16du:dateUtc="2024-05-02T08:04:00Z">
            <w:rPr/>
          </w:rPrChange>
        </w:rPr>
      </w:pPr>
      <w:r>
        <w:t xml:space="preserve">We may be required to share information about our pupils with the local authority to ensure that they can conduct their statutory duties under the </w:t>
      </w:r>
      <w:hyperlink r:id="rId51" w:history="1">
        <w:r w:rsidRPr="00621A24">
          <w:rPr>
            <w:rStyle w:val="Hyperlink"/>
          </w:rPr>
          <w:t>Schools Admission Code</w:t>
        </w:r>
      </w:hyperlink>
      <w:r>
        <w:t>, including conducting Fair Access Panels.</w:t>
      </w:r>
    </w:p>
    <w:p w14:paraId="3606BFF4" w14:textId="77777777" w:rsidR="00B161A0" w:rsidRDefault="00B161A0" w:rsidP="00643252">
      <w:pPr>
        <w:spacing w:after="0"/>
        <w:rPr>
          <w:ins w:id="201" w:author="SUMMERS, Simon" w:date="2024-05-13T11:26:00Z" w16du:dateUtc="2024-05-13T10:26:00Z"/>
          <w:b/>
          <w:color w:val="44546A" w:themeColor="text2"/>
          <w:sz w:val="32"/>
        </w:rPr>
      </w:pPr>
    </w:p>
    <w:p w14:paraId="3FAA63A7" w14:textId="4023BC97" w:rsidR="00B53986" w:rsidRPr="001673F4" w:rsidRDefault="00B53986">
      <w:pPr>
        <w:spacing w:after="0"/>
        <w:rPr>
          <w:b/>
          <w:color w:val="44546A" w:themeColor="text2"/>
          <w:sz w:val="32"/>
        </w:rPr>
        <w:pPrChange w:id="202" w:author="SUMMERS, Simon" w:date="2024-05-14T09:06:00Z" w16du:dateUtc="2024-05-14T08:06:00Z">
          <w:pPr/>
        </w:pPrChange>
      </w:pPr>
      <w:r w:rsidRPr="001673F4">
        <w:rPr>
          <w:b/>
          <w:color w:val="44546A" w:themeColor="text2"/>
          <w:sz w:val="32"/>
        </w:rPr>
        <w:t>Requesting access to your personal data</w:t>
      </w:r>
    </w:p>
    <w:p w14:paraId="06BDDBA2" w14:textId="5688CBBD" w:rsidR="00B53986" w:rsidDel="00B161A0" w:rsidRDefault="00B53986">
      <w:pPr>
        <w:spacing w:after="0"/>
        <w:rPr>
          <w:del w:id="203" w:author="SUMMERS, Simon" w:date="2024-05-13T08:40:00Z" w16du:dateUtc="2024-05-13T07:40:00Z"/>
        </w:rPr>
        <w:pPrChange w:id="204" w:author="SUMMERS, Simon" w:date="2024-05-14T09:06:00Z" w16du:dateUtc="2024-05-14T08:06:00Z">
          <w:pPr>
            <w:spacing w:after="0" w:line="259" w:lineRule="auto"/>
          </w:pPr>
        </w:pPrChange>
      </w:pPr>
      <w:del w:id="205" w:author="SUMMERS, Simon" w:date="2024-05-13T08:40:00Z" w16du:dateUtc="2024-05-13T07:40:00Z">
        <w:r w:rsidRPr="0060555C" w:rsidDel="00C7100F">
          <w:delText xml:space="preserve">Under </w:delText>
        </w:r>
        <w:r w:rsidR="004C7C65" w:rsidDel="00C7100F">
          <w:delText xml:space="preserve">UK </w:delText>
        </w:r>
        <w:r w:rsidDel="00C7100F">
          <w:delText>GDPR</w:delText>
        </w:r>
        <w:r w:rsidRPr="0060555C" w:rsidDel="00C7100F">
          <w:delText xml:space="preserve">, parents and pupils have the right to request access to information about them that we hold. </w:delText>
        </w:r>
      </w:del>
      <w:moveFromRangeStart w:id="206" w:author="SUMMERS, Simon" w:date="2024-05-13T10:56:00Z" w:name="move166490235"/>
      <w:moveFrom w:id="207" w:author="SUMMERS, Simon" w:date="2024-05-13T10:56:00Z" w16du:dateUtc="2024-05-13T09:56:00Z">
        <w:r w:rsidRPr="0060555C" w:rsidDel="007E4438">
          <w:t>To make a request for your personal information, or be given access to your child’s educational record, contact Mrs Data Protection Officer on 0123 456789 or email</w:t>
        </w:r>
        <w:r w:rsidRPr="00C7088F" w:rsidDel="007E4438">
          <w:t xml:space="preserve"> </w:t>
        </w:r>
        <w:r w:rsidR="00C93A93" w:rsidRPr="00D46071" w:rsidDel="007E4438">
          <w:t>data.protection@ourschool.com</w:t>
        </w:r>
        <w:r w:rsidRPr="0060555C" w:rsidDel="007E4438">
          <w:t xml:space="preserve"> </w:t>
        </w:r>
      </w:moveFrom>
      <w:moveFromRangeEnd w:id="206"/>
    </w:p>
    <w:p w14:paraId="3C9F80C9" w14:textId="1BAF94D3" w:rsidR="00B53986" w:rsidRPr="00F901CD" w:rsidDel="00C7100F" w:rsidRDefault="00621A24">
      <w:pPr>
        <w:spacing w:after="0"/>
        <w:rPr>
          <w:del w:id="208" w:author="SUMMERS, Simon" w:date="2024-05-13T08:40:00Z" w16du:dateUtc="2024-05-13T07:40:00Z"/>
        </w:rPr>
        <w:pPrChange w:id="209" w:author="SUMMERS, Simon" w:date="2024-05-14T09:06:00Z" w16du:dateUtc="2024-05-14T08:06:00Z">
          <w:pPr/>
        </w:pPrChange>
      </w:pPr>
      <w:del w:id="210" w:author="SUMMERS, Simon" w:date="2024-05-13T08:40:00Z" w16du:dateUtc="2024-05-13T07:40:00Z">
        <w:r w:rsidDel="00C7100F">
          <w:delText>Depending on the lawful basis above, y</w:delText>
        </w:r>
        <w:r w:rsidR="00B53986" w:rsidRPr="00F901CD" w:rsidDel="00C7100F">
          <w:delText xml:space="preserve">ou </w:delText>
        </w:r>
        <w:r w:rsidDel="00C7100F">
          <w:delText xml:space="preserve">may </w:delText>
        </w:r>
        <w:r w:rsidR="00B53986" w:rsidRPr="00F901CD" w:rsidDel="00C7100F">
          <w:delText>also have the right to:</w:delText>
        </w:r>
      </w:del>
    </w:p>
    <w:p w14:paraId="4E1C7BEE" w14:textId="56E14862" w:rsidR="00B53986" w:rsidRPr="00F901CD" w:rsidDel="00C7100F" w:rsidRDefault="00B53986">
      <w:pPr>
        <w:pStyle w:val="ListParagraph"/>
        <w:numPr>
          <w:ilvl w:val="0"/>
          <w:numId w:val="10"/>
        </w:numPr>
        <w:spacing w:after="0"/>
        <w:contextualSpacing/>
        <w:rPr>
          <w:del w:id="211" w:author="SUMMERS, Simon" w:date="2024-05-13T08:40:00Z" w16du:dateUtc="2024-05-13T07:40:00Z"/>
        </w:rPr>
        <w:pPrChange w:id="212" w:author="SUMMERS, Simon" w:date="2024-05-14T09:06:00Z" w16du:dateUtc="2024-05-14T08:06:00Z">
          <w:pPr>
            <w:pStyle w:val="ListParagraph"/>
            <w:numPr>
              <w:ilvl w:val="0"/>
              <w:numId w:val="10"/>
            </w:numPr>
            <w:spacing w:after="240"/>
            <w:ind w:left="720"/>
            <w:contextualSpacing/>
          </w:pPr>
        </w:pPrChange>
      </w:pPr>
      <w:del w:id="213" w:author="SUMMERS, Simon" w:date="2024-05-13T08:40:00Z" w16du:dateUtc="2024-05-13T07:40:00Z">
        <w:r w:rsidRPr="00F901CD" w:rsidDel="00C7100F">
          <w:delText>object to processing of personal data that is likely to cause, or is causing, damage or distress</w:delText>
        </w:r>
      </w:del>
    </w:p>
    <w:p w14:paraId="35CB3C4B" w14:textId="4ECB27B3" w:rsidR="00B53986" w:rsidRPr="00F901CD" w:rsidDel="00C7100F" w:rsidRDefault="00B53986">
      <w:pPr>
        <w:pStyle w:val="ListParagraph"/>
        <w:numPr>
          <w:ilvl w:val="0"/>
          <w:numId w:val="10"/>
        </w:numPr>
        <w:spacing w:after="0"/>
        <w:contextualSpacing/>
        <w:rPr>
          <w:del w:id="214" w:author="SUMMERS, Simon" w:date="2024-05-13T08:40:00Z" w16du:dateUtc="2024-05-13T07:40:00Z"/>
        </w:rPr>
        <w:pPrChange w:id="215" w:author="SUMMERS, Simon" w:date="2024-05-14T09:06:00Z" w16du:dateUtc="2024-05-14T08:06:00Z">
          <w:pPr>
            <w:pStyle w:val="ListParagraph"/>
            <w:numPr>
              <w:ilvl w:val="0"/>
              <w:numId w:val="10"/>
            </w:numPr>
            <w:spacing w:after="240"/>
            <w:ind w:left="720"/>
            <w:contextualSpacing/>
          </w:pPr>
        </w:pPrChange>
      </w:pPr>
      <w:del w:id="216" w:author="SUMMERS, Simon" w:date="2024-05-13T08:40:00Z" w16du:dateUtc="2024-05-13T07:40:00Z">
        <w:r w:rsidRPr="00F901CD" w:rsidDel="00C7100F">
          <w:delText>prevent processing for the purpose of direct marketing</w:delText>
        </w:r>
      </w:del>
    </w:p>
    <w:p w14:paraId="50D4D320" w14:textId="50C2166B" w:rsidR="00B53986" w:rsidRPr="00F901CD" w:rsidDel="00C7100F" w:rsidRDefault="00B53986">
      <w:pPr>
        <w:pStyle w:val="ListParagraph"/>
        <w:numPr>
          <w:ilvl w:val="0"/>
          <w:numId w:val="10"/>
        </w:numPr>
        <w:spacing w:after="0"/>
        <w:contextualSpacing/>
        <w:rPr>
          <w:del w:id="217" w:author="SUMMERS, Simon" w:date="2024-05-13T08:40:00Z" w16du:dateUtc="2024-05-13T07:40:00Z"/>
        </w:rPr>
        <w:pPrChange w:id="218" w:author="SUMMERS, Simon" w:date="2024-05-14T09:06:00Z" w16du:dateUtc="2024-05-14T08:06:00Z">
          <w:pPr>
            <w:pStyle w:val="ListParagraph"/>
            <w:numPr>
              <w:ilvl w:val="0"/>
              <w:numId w:val="10"/>
            </w:numPr>
            <w:spacing w:after="240"/>
            <w:ind w:left="720"/>
            <w:contextualSpacing/>
          </w:pPr>
        </w:pPrChange>
      </w:pPr>
      <w:del w:id="219" w:author="SUMMERS, Simon" w:date="2024-05-13T08:40:00Z" w16du:dateUtc="2024-05-13T07:40:00Z">
        <w:r w:rsidRPr="00F901CD" w:rsidDel="00C7100F">
          <w:delText>object to decisions being taken by automated means</w:delText>
        </w:r>
      </w:del>
    </w:p>
    <w:p w14:paraId="0FB45037" w14:textId="5E880D1C" w:rsidR="00B53986" w:rsidRPr="00F901CD" w:rsidDel="00C7100F" w:rsidRDefault="00B53986">
      <w:pPr>
        <w:pStyle w:val="ListParagraph"/>
        <w:numPr>
          <w:ilvl w:val="0"/>
          <w:numId w:val="10"/>
        </w:numPr>
        <w:spacing w:after="0"/>
        <w:contextualSpacing/>
        <w:rPr>
          <w:del w:id="220" w:author="SUMMERS, Simon" w:date="2024-05-13T08:40:00Z" w16du:dateUtc="2024-05-13T07:40:00Z"/>
        </w:rPr>
        <w:pPrChange w:id="221" w:author="SUMMERS, Simon" w:date="2024-05-14T09:06:00Z" w16du:dateUtc="2024-05-14T08:06:00Z">
          <w:pPr>
            <w:pStyle w:val="ListParagraph"/>
            <w:numPr>
              <w:ilvl w:val="0"/>
              <w:numId w:val="10"/>
            </w:numPr>
            <w:spacing w:after="240"/>
            <w:ind w:left="720"/>
            <w:contextualSpacing/>
          </w:pPr>
        </w:pPrChange>
      </w:pPr>
      <w:del w:id="222" w:author="SUMMERS, Simon" w:date="2024-05-13T08:40:00Z" w16du:dateUtc="2024-05-13T07:40:00Z">
        <w:r w:rsidRPr="00F901CD" w:rsidDel="00C7100F">
          <w:delText>in certain circumstances, have inaccurate personal data rectified, blocked, erased or destroyed; and</w:delText>
        </w:r>
      </w:del>
    </w:p>
    <w:p w14:paraId="6C41143F" w14:textId="6F0C9D0D" w:rsidR="00934D33" w:rsidDel="00213CD1" w:rsidRDefault="00934D33" w:rsidP="00F608C2">
      <w:pPr>
        <w:pStyle w:val="ListParagraph"/>
        <w:numPr>
          <w:ilvl w:val="0"/>
          <w:numId w:val="10"/>
        </w:numPr>
        <w:spacing w:after="0"/>
        <w:contextualSpacing/>
        <w:rPr>
          <w:del w:id="223" w:author="SUMMERS, Simon" w:date="2024-05-13T08:40:00Z" w16du:dateUtc="2024-05-13T07:40:00Z"/>
        </w:rPr>
      </w:pPr>
      <w:del w:id="224" w:author="SUMMERS, Simon" w:date="2024-05-13T08:40:00Z" w16du:dateUtc="2024-05-13T07:40:00Z">
        <w:r w:rsidRPr="007D5888" w:rsidDel="00C7100F">
          <w:delText>a right to seek redress, either through</w:delText>
        </w:r>
        <w:r w:rsidDel="00C7100F">
          <w:delText xml:space="preserve"> the ICO, or through the courts</w:delText>
        </w:r>
      </w:del>
    </w:p>
    <w:p w14:paraId="265BC6BE" w14:textId="77777777" w:rsidR="00213CD1" w:rsidRDefault="00213CD1">
      <w:pPr>
        <w:pStyle w:val="ListParagraph"/>
        <w:numPr>
          <w:ilvl w:val="0"/>
          <w:numId w:val="0"/>
        </w:numPr>
        <w:spacing w:after="0"/>
        <w:ind w:left="720"/>
        <w:contextualSpacing/>
        <w:rPr>
          <w:ins w:id="225" w:author="SUMMERS, Simon" w:date="2024-05-14T11:07:00Z" w16du:dateUtc="2024-05-14T10:07:00Z"/>
        </w:rPr>
        <w:pPrChange w:id="226" w:author="SUMMERS, Simon" w:date="2024-05-14T11:07:00Z" w16du:dateUtc="2024-05-14T10:07:00Z">
          <w:pPr>
            <w:pStyle w:val="ListParagraph"/>
            <w:numPr>
              <w:ilvl w:val="0"/>
              <w:numId w:val="10"/>
            </w:numPr>
            <w:spacing w:after="240"/>
            <w:ind w:left="720"/>
            <w:contextualSpacing/>
          </w:pPr>
        </w:pPrChange>
      </w:pPr>
    </w:p>
    <w:p w14:paraId="1C3D20A8" w14:textId="77777777" w:rsidR="00213CD1" w:rsidRPr="00A71692" w:rsidRDefault="00213CD1" w:rsidP="00213CD1">
      <w:pPr>
        <w:spacing w:after="0"/>
        <w:rPr>
          <w:ins w:id="227" w:author="SUMMERS, Simon" w:date="2024-05-14T11:07:00Z" w16du:dateUtc="2024-05-14T10:07:00Z"/>
        </w:rPr>
      </w:pPr>
      <w:ins w:id="228" w:author="SUMMERS, Simon" w:date="2024-05-14T11:07:00Z" w16du:dateUtc="2024-05-14T10:07:00Z">
        <w:r w:rsidRPr="00A71692">
          <w:lastRenderedPageBreak/>
          <w:t>The UK GDPR gives you certain rights about how your information is collected and used.</w:t>
        </w:r>
      </w:ins>
    </w:p>
    <w:p w14:paraId="629A1426" w14:textId="679537FB" w:rsidR="007E4438" w:rsidRDefault="00213CD1">
      <w:pPr>
        <w:spacing w:after="0"/>
        <w:rPr>
          <w:ins w:id="229" w:author="SUMMERS, Simon" w:date="2024-05-13T10:57:00Z" w16du:dateUtc="2024-05-13T09:57:00Z"/>
        </w:rPr>
        <w:pPrChange w:id="230" w:author="SUMMERS, Simon" w:date="2024-05-14T09:06:00Z" w16du:dateUtc="2024-05-14T08:06:00Z">
          <w:pPr>
            <w:spacing w:after="160" w:line="259" w:lineRule="auto"/>
          </w:pPr>
        </w:pPrChange>
      </w:pPr>
      <w:ins w:id="231" w:author="SUMMERS, Simon" w:date="2024-05-14T11:08:00Z" w16du:dateUtc="2024-05-14T10:08:00Z">
        <w:r>
          <w:br/>
        </w:r>
      </w:ins>
      <w:moveToRangeStart w:id="232" w:author="SUMMERS, Simon" w:date="2024-05-13T10:56:00Z" w:name="move166490235"/>
      <w:ins w:id="233" w:author="SUMMERS, Simon" w:date="2024-05-13T10:56:00Z" w16du:dateUtc="2024-05-13T09:56:00Z">
        <w:r w:rsidR="007E4438" w:rsidRPr="007E4438">
          <w:t xml:space="preserve">To make a request for your personal information, or be given access to your child’s educational record, contact </w:t>
        </w:r>
      </w:ins>
      <w:ins w:id="234" w:author="SUMMERS, Simon" w:date="2024-05-14T11:08:00Z" w16du:dateUtc="2024-05-14T10:08:00Z">
        <w:r>
          <w:t>[</w:t>
        </w:r>
      </w:ins>
      <w:ins w:id="235" w:author="SUMMERS, Simon" w:date="2024-05-13T10:56:00Z" w16du:dateUtc="2024-05-13T09:56:00Z">
        <w:r w:rsidR="007E4438" w:rsidRPr="007E4438">
          <w:t>Mrs Data Protection Officer</w:t>
        </w:r>
      </w:ins>
      <w:ins w:id="236" w:author="SUMMERS, Simon" w:date="2024-05-14T11:08:00Z" w16du:dateUtc="2024-05-14T10:08:00Z">
        <w:r>
          <w:t>]</w:t>
        </w:r>
      </w:ins>
      <w:ins w:id="237" w:author="SUMMERS, Simon" w:date="2024-05-13T10:56:00Z" w16du:dateUtc="2024-05-13T09:56:00Z">
        <w:r w:rsidR="007E4438" w:rsidRPr="007E4438">
          <w:t xml:space="preserve"> on </w:t>
        </w:r>
      </w:ins>
      <w:ins w:id="238" w:author="SUMMERS, Simon" w:date="2024-05-14T11:08:00Z" w16du:dateUtc="2024-05-14T10:08:00Z">
        <w:r>
          <w:t>[</w:t>
        </w:r>
      </w:ins>
      <w:ins w:id="239" w:author="SUMMERS, Simon" w:date="2024-05-13T10:56:00Z" w16du:dateUtc="2024-05-13T09:56:00Z">
        <w:r w:rsidR="007E4438" w:rsidRPr="007E4438">
          <w:t>0123 456789</w:t>
        </w:r>
      </w:ins>
      <w:ins w:id="240" w:author="SUMMERS, Simon" w:date="2024-05-14T11:08:00Z" w16du:dateUtc="2024-05-14T10:08:00Z">
        <w:r>
          <w:t>]</w:t>
        </w:r>
      </w:ins>
      <w:ins w:id="241" w:author="SUMMERS, Simon" w:date="2024-05-13T10:56:00Z" w16du:dateUtc="2024-05-13T09:56:00Z">
        <w:r w:rsidR="007E4438" w:rsidRPr="007E4438">
          <w:t xml:space="preserve"> or email </w:t>
        </w:r>
      </w:ins>
      <w:ins w:id="242" w:author="SUMMERS, Simon" w:date="2024-05-14T11:08:00Z" w16du:dateUtc="2024-05-14T10:08:00Z">
        <w:r>
          <w:t>[</w:t>
        </w:r>
      </w:ins>
      <w:ins w:id="243" w:author="SUMMERS, Simon" w:date="2024-05-13T10:56:00Z" w16du:dateUtc="2024-05-13T09:56:00Z">
        <w:r w:rsidR="007E4438" w:rsidRPr="007E4438">
          <w:t>data.protection@ourschool.com</w:t>
        </w:r>
      </w:ins>
      <w:moveToRangeEnd w:id="232"/>
      <w:ins w:id="244" w:author="SUMMERS, Simon" w:date="2024-05-14T11:08:00Z" w16du:dateUtc="2024-05-14T10:08:00Z">
        <w:r>
          <w:t>]</w:t>
        </w:r>
      </w:ins>
    </w:p>
    <w:p w14:paraId="505B72CF" w14:textId="77777777" w:rsidR="00643252" w:rsidRDefault="00643252">
      <w:pPr>
        <w:spacing w:after="0"/>
        <w:rPr>
          <w:ins w:id="245" w:author="SUMMERS, Simon" w:date="2024-05-13T13:10:00Z" w16du:dateUtc="2024-05-13T12:10:00Z"/>
        </w:rPr>
        <w:pPrChange w:id="246" w:author="SUMMERS, Simon" w:date="2024-05-14T09:06:00Z" w16du:dateUtc="2024-05-14T08:06:00Z">
          <w:pPr>
            <w:spacing w:after="0" w:line="259" w:lineRule="auto"/>
          </w:pPr>
        </w:pPrChange>
      </w:pPr>
    </w:p>
    <w:p w14:paraId="2230A07D" w14:textId="5F62AF84" w:rsidR="00643252" w:rsidRPr="00A71692" w:rsidRDefault="00213CD1">
      <w:pPr>
        <w:spacing w:after="0"/>
        <w:rPr>
          <w:ins w:id="247" w:author="SUMMERS, Simon" w:date="2024-05-13T08:40:00Z" w16du:dateUtc="2024-05-13T07:40:00Z"/>
        </w:rPr>
        <w:pPrChange w:id="248" w:author="SUMMERS, Simon" w:date="2024-05-14T09:06:00Z" w16du:dateUtc="2024-05-14T08:06:00Z">
          <w:pPr>
            <w:spacing w:after="160" w:line="259" w:lineRule="auto"/>
          </w:pPr>
        </w:pPrChange>
      </w:pPr>
      <w:bookmarkStart w:id="249" w:name="_Hlk166569589"/>
      <w:ins w:id="250" w:author="SUMMERS, Simon" w:date="2024-05-14T11:07:00Z" w16du:dateUtc="2024-05-14T10:07:00Z">
        <w:r>
          <w:t xml:space="preserve">Your rights </w:t>
        </w:r>
      </w:ins>
      <w:ins w:id="251" w:author="SUMMERS, Simon" w:date="2024-05-13T08:40:00Z" w16du:dateUtc="2024-05-13T07:40:00Z">
        <w:r w:rsidR="00C7100F" w:rsidRPr="00A71692">
          <w:t>include:</w:t>
        </w:r>
      </w:ins>
    </w:p>
    <w:p w14:paraId="3D647FBD" w14:textId="7EA84C88" w:rsidR="00C7100F" w:rsidRPr="00A71692" w:rsidRDefault="00C7100F">
      <w:pPr>
        <w:numPr>
          <w:ilvl w:val="0"/>
          <w:numId w:val="41"/>
        </w:numPr>
        <w:spacing w:after="0"/>
        <w:rPr>
          <w:ins w:id="252" w:author="SUMMERS, Simon" w:date="2024-05-13T08:40:00Z" w16du:dateUtc="2024-05-13T07:40:00Z"/>
        </w:rPr>
        <w:pPrChange w:id="253" w:author="SUMMERS, Simon" w:date="2024-05-14T09:06:00Z" w16du:dateUtc="2024-05-14T08:06:00Z">
          <w:pPr>
            <w:numPr>
              <w:numId w:val="41"/>
            </w:numPr>
            <w:tabs>
              <w:tab w:val="num" w:pos="720"/>
            </w:tabs>
            <w:spacing w:after="160" w:line="259" w:lineRule="auto"/>
            <w:ind w:left="720" w:hanging="360"/>
          </w:pPr>
        </w:pPrChange>
      </w:pPr>
      <w:ins w:id="254" w:author="SUMMERS, Simon" w:date="2024-05-13T08:40:00Z" w16du:dateUtc="2024-05-13T07:40:00Z">
        <w:r w:rsidRPr="00A71692">
          <w:t>the right to be informed about the collection and use of your personal data – this is called ’right to be informed’</w:t>
        </w:r>
      </w:ins>
      <w:ins w:id="255" w:author="SUMMERS, Simon" w:date="2024-05-14T09:06:00Z" w16du:dateUtc="2024-05-14T08:06:00Z">
        <w:r w:rsidR="00F608C2">
          <w:t>.</w:t>
        </w:r>
      </w:ins>
    </w:p>
    <w:p w14:paraId="53854AB4" w14:textId="600213D3" w:rsidR="00C7100F" w:rsidRPr="00A71692" w:rsidRDefault="00C7100F">
      <w:pPr>
        <w:numPr>
          <w:ilvl w:val="0"/>
          <w:numId w:val="41"/>
        </w:numPr>
        <w:spacing w:after="0"/>
        <w:rPr>
          <w:ins w:id="256" w:author="SUMMERS, Simon" w:date="2024-05-13T08:40:00Z" w16du:dateUtc="2024-05-13T07:40:00Z"/>
        </w:rPr>
        <w:pPrChange w:id="257" w:author="SUMMERS, Simon" w:date="2024-05-14T09:06:00Z" w16du:dateUtc="2024-05-14T08:06:00Z">
          <w:pPr>
            <w:numPr>
              <w:numId w:val="41"/>
            </w:numPr>
            <w:tabs>
              <w:tab w:val="num" w:pos="720"/>
            </w:tabs>
            <w:spacing w:after="160" w:line="259" w:lineRule="auto"/>
            <w:ind w:left="720" w:hanging="360"/>
          </w:pPr>
        </w:pPrChange>
      </w:pPr>
      <w:ins w:id="258" w:author="SUMMERS, Simon" w:date="2024-05-13T08:40:00Z" w16du:dateUtc="2024-05-13T07:40:00Z">
        <w:r w:rsidRPr="00A71692">
          <w:t>the right to ask us for copies of personal information we have about you – this is called ’right of access’, this is also known as a subject access request, data subject access request or right of access request</w:t>
        </w:r>
      </w:ins>
      <w:ins w:id="259" w:author="SUMMERS, Simon" w:date="2024-05-14T09:06:00Z" w16du:dateUtc="2024-05-14T08:06:00Z">
        <w:r w:rsidR="00F608C2">
          <w:t>.</w:t>
        </w:r>
      </w:ins>
    </w:p>
    <w:p w14:paraId="3B8FBB73" w14:textId="1625FDC6" w:rsidR="00C7100F" w:rsidRPr="00A71692" w:rsidRDefault="00C7100F">
      <w:pPr>
        <w:numPr>
          <w:ilvl w:val="0"/>
          <w:numId w:val="41"/>
        </w:numPr>
        <w:spacing w:after="0"/>
        <w:rPr>
          <w:ins w:id="260" w:author="SUMMERS, Simon" w:date="2024-05-13T08:40:00Z" w16du:dateUtc="2024-05-13T07:40:00Z"/>
        </w:rPr>
        <w:pPrChange w:id="261" w:author="SUMMERS, Simon" w:date="2024-05-14T09:06:00Z" w16du:dateUtc="2024-05-14T08:06:00Z">
          <w:pPr>
            <w:numPr>
              <w:numId w:val="41"/>
            </w:numPr>
            <w:tabs>
              <w:tab w:val="num" w:pos="720"/>
            </w:tabs>
            <w:spacing w:after="160" w:line="259" w:lineRule="auto"/>
            <w:ind w:left="720" w:hanging="360"/>
          </w:pPr>
        </w:pPrChange>
      </w:pPr>
      <w:ins w:id="262" w:author="SUMMERS, Simon" w:date="2024-05-13T08:40:00Z" w16du:dateUtc="2024-05-13T07:40:00Z">
        <w:r w:rsidRPr="00A71692">
          <w:t>the right to ask us to change any information you think is not accurate or complete – this is called ‘right to rectification’</w:t>
        </w:r>
      </w:ins>
      <w:ins w:id="263" w:author="SUMMERS, Simon" w:date="2024-05-14T09:06:00Z" w16du:dateUtc="2024-05-14T08:06:00Z">
        <w:r w:rsidR="00F608C2">
          <w:t>.</w:t>
        </w:r>
      </w:ins>
    </w:p>
    <w:p w14:paraId="1416FF60" w14:textId="57DB331F" w:rsidR="00C7100F" w:rsidRPr="00A71692" w:rsidRDefault="00C7100F">
      <w:pPr>
        <w:numPr>
          <w:ilvl w:val="0"/>
          <w:numId w:val="41"/>
        </w:numPr>
        <w:spacing w:after="0"/>
        <w:rPr>
          <w:ins w:id="264" w:author="SUMMERS, Simon" w:date="2024-05-13T08:40:00Z" w16du:dateUtc="2024-05-13T07:40:00Z"/>
        </w:rPr>
        <w:pPrChange w:id="265" w:author="SUMMERS, Simon" w:date="2024-05-14T09:06:00Z" w16du:dateUtc="2024-05-14T08:06:00Z">
          <w:pPr>
            <w:numPr>
              <w:numId w:val="41"/>
            </w:numPr>
            <w:tabs>
              <w:tab w:val="num" w:pos="720"/>
            </w:tabs>
            <w:spacing w:after="160" w:line="259" w:lineRule="auto"/>
            <w:ind w:left="720" w:hanging="360"/>
          </w:pPr>
        </w:pPrChange>
      </w:pPr>
      <w:ins w:id="266" w:author="SUMMERS, Simon" w:date="2024-05-13T08:40:00Z" w16du:dateUtc="2024-05-13T07:40:00Z">
        <w:r w:rsidRPr="00A71692">
          <w:t>the right to ask us to delete your personal information – this is called ‘right to erasure’</w:t>
        </w:r>
      </w:ins>
      <w:ins w:id="267" w:author="SUMMERS, Simon" w:date="2024-05-14T09:06:00Z" w16du:dateUtc="2024-05-14T08:06:00Z">
        <w:r w:rsidR="00F608C2">
          <w:t>.</w:t>
        </w:r>
      </w:ins>
    </w:p>
    <w:p w14:paraId="514FBC1F" w14:textId="3CCC1714" w:rsidR="00C7100F" w:rsidRPr="00A71692" w:rsidRDefault="00C7100F">
      <w:pPr>
        <w:numPr>
          <w:ilvl w:val="0"/>
          <w:numId w:val="41"/>
        </w:numPr>
        <w:spacing w:after="0"/>
        <w:rPr>
          <w:ins w:id="268" w:author="SUMMERS, Simon" w:date="2024-05-13T08:40:00Z" w16du:dateUtc="2024-05-13T07:40:00Z"/>
        </w:rPr>
        <w:pPrChange w:id="269" w:author="SUMMERS, Simon" w:date="2024-05-14T09:06:00Z" w16du:dateUtc="2024-05-14T08:06:00Z">
          <w:pPr>
            <w:numPr>
              <w:numId w:val="41"/>
            </w:numPr>
            <w:tabs>
              <w:tab w:val="num" w:pos="720"/>
            </w:tabs>
            <w:spacing w:after="160" w:line="259" w:lineRule="auto"/>
            <w:ind w:left="720" w:hanging="360"/>
          </w:pPr>
        </w:pPrChange>
      </w:pPr>
      <w:ins w:id="270" w:author="SUMMERS, Simon" w:date="2024-05-13T08:40:00Z" w16du:dateUtc="2024-05-13T07:40:00Z">
        <w:r w:rsidRPr="00A71692">
          <w:t>the right to ask us to stop using your information – this is called ‘right to restriction of processing’</w:t>
        </w:r>
      </w:ins>
      <w:ins w:id="271" w:author="SUMMERS, Simon" w:date="2024-05-14T09:06:00Z" w16du:dateUtc="2024-05-14T08:06:00Z">
        <w:r w:rsidR="00F608C2">
          <w:t>.</w:t>
        </w:r>
      </w:ins>
    </w:p>
    <w:p w14:paraId="7AF0DE94" w14:textId="77777777" w:rsidR="00C7100F" w:rsidRPr="00A71692" w:rsidRDefault="00C7100F">
      <w:pPr>
        <w:numPr>
          <w:ilvl w:val="0"/>
          <w:numId w:val="41"/>
        </w:numPr>
        <w:spacing w:after="0"/>
        <w:rPr>
          <w:ins w:id="272" w:author="SUMMERS, Simon" w:date="2024-05-13T08:40:00Z" w16du:dateUtc="2024-05-13T07:40:00Z"/>
        </w:rPr>
        <w:pPrChange w:id="273" w:author="SUMMERS, Simon" w:date="2024-05-14T09:06:00Z" w16du:dateUtc="2024-05-14T08:06:00Z">
          <w:pPr>
            <w:numPr>
              <w:numId w:val="41"/>
            </w:numPr>
            <w:tabs>
              <w:tab w:val="num" w:pos="720"/>
            </w:tabs>
            <w:spacing w:after="160" w:line="259" w:lineRule="auto"/>
            <w:ind w:left="720" w:hanging="360"/>
          </w:pPr>
        </w:pPrChange>
      </w:pPr>
      <w:ins w:id="274" w:author="SUMMERS, Simon" w:date="2024-05-13T08:40:00Z" w16du:dateUtc="2024-05-13T07:40:00Z">
        <w:r w:rsidRPr="00A71692">
          <w:t>the ‘right to object to processing’ of your information, in certain circumstances</w:t>
        </w:r>
      </w:ins>
    </w:p>
    <w:p w14:paraId="0597D47F" w14:textId="447AC7AB" w:rsidR="00C7100F" w:rsidRPr="00A71692" w:rsidRDefault="00C7100F">
      <w:pPr>
        <w:numPr>
          <w:ilvl w:val="0"/>
          <w:numId w:val="41"/>
        </w:numPr>
        <w:spacing w:after="0"/>
        <w:rPr>
          <w:ins w:id="275" w:author="SUMMERS, Simon" w:date="2024-05-13T08:40:00Z" w16du:dateUtc="2024-05-13T07:40:00Z"/>
        </w:rPr>
        <w:pPrChange w:id="276" w:author="SUMMERS, Simon" w:date="2024-05-14T09:06:00Z" w16du:dateUtc="2024-05-14T08:06:00Z">
          <w:pPr>
            <w:numPr>
              <w:numId w:val="41"/>
            </w:numPr>
            <w:tabs>
              <w:tab w:val="num" w:pos="720"/>
            </w:tabs>
            <w:spacing w:after="160" w:line="259" w:lineRule="auto"/>
            <w:ind w:left="720" w:hanging="360"/>
          </w:pPr>
        </w:pPrChange>
      </w:pPr>
      <w:ins w:id="277" w:author="SUMMERS, Simon" w:date="2024-05-13T08:40:00Z" w16du:dateUtc="2024-05-13T07:40:00Z">
        <w:r w:rsidRPr="00A71692">
          <w:t>rights in relation to automated decision making and profiling</w:t>
        </w:r>
      </w:ins>
      <w:ins w:id="278" w:author="SUMMERS, Simon" w:date="2024-05-14T09:06:00Z" w16du:dateUtc="2024-05-14T08:06:00Z">
        <w:r w:rsidR="00F608C2">
          <w:t>.</w:t>
        </w:r>
      </w:ins>
    </w:p>
    <w:p w14:paraId="2CBFC203" w14:textId="006D8FE1" w:rsidR="00C7100F" w:rsidRPr="00A71692" w:rsidRDefault="00C7100F">
      <w:pPr>
        <w:numPr>
          <w:ilvl w:val="0"/>
          <w:numId w:val="41"/>
        </w:numPr>
        <w:spacing w:after="0"/>
        <w:rPr>
          <w:ins w:id="279" w:author="SUMMERS, Simon" w:date="2024-05-13T08:40:00Z" w16du:dateUtc="2024-05-13T07:40:00Z"/>
        </w:rPr>
        <w:pPrChange w:id="280" w:author="SUMMERS, Simon" w:date="2024-05-14T09:06:00Z" w16du:dateUtc="2024-05-14T08:06:00Z">
          <w:pPr>
            <w:numPr>
              <w:numId w:val="41"/>
            </w:numPr>
            <w:tabs>
              <w:tab w:val="num" w:pos="720"/>
            </w:tabs>
            <w:spacing w:after="160" w:line="259" w:lineRule="auto"/>
            <w:ind w:left="720" w:hanging="360"/>
          </w:pPr>
        </w:pPrChange>
      </w:pPr>
      <w:ins w:id="281" w:author="SUMMERS, Simon" w:date="2024-05-13T08:40:00Z" w16du:dateUtc="2024-05-13T07:40:00Z">
        <w:r w:rsidRPr="00A71692">
          <w:t>the right to withdraw consent at any time (where relevant)</w:t>
        </w:r>
      </w:ins>
      <w:ins w:id="282" w:author="SUMMERS, Simon" w:date="2024-05-14T09:06:00Z" w16du:dateUtc="2024-05-14T08:06:00Z">
        <w:r w:rsidR="00F608C2">
          <w:t>.</w:t>
        </w:r>
      </w:ins>
    </w:p>
    <w:p w14:paraId="5382B791" w14:textId="2F77695C" w:rsidR="00C7100F" w:rsidRPr="00A71692" w:rsidRDefault="00C7100F">
      <w:pPr>
        <w:numPr>
          <w:ilvl w:val="0"/>
          <w:numId w:val="41"/>
        </w:numPr>
        <w:spacing w:after="0"/>
        <w:rPr>
          <w:ins w:id="283" w:author="SUMMERS, Simon" w:date="2024-05-13T08:40:00Z" w16du:dateUtc="2024-05-13T07:40:00Z"/>
        </w:rPr>
        <w:pPrChange w:id="284" w:author="SUMMERS, Simon" w:date="2024-05-14T09:06:00Z" w16du:dateUtc="2024-05-14T08:06:00Z">
          <w:pPr>
            <w:numPr>
              <w:numId w:val="41"/>
            </w:numPr>
            <w:tabs>
              <w:tab w:val="num" w:pos="720"/>
            </w:tabs>
            <w:spacing w:after="160" w:line="259" w:lineRule="auto"/>
            <w:ind w:left="720" w:hanging="360"/>
          </w:pPr>
        </w:pPrChange>
      </w:pPr>
      <w:ins w:id="285" w:author="SUMMERS, Simon" w:date="2024-05-13T08:40:00Z" w16du:dateUtc="2024-05-13T07:40:00Z">
        <w:r w:rsidRPr="00A71692">
          <w:t>the right to </w:t>
        </w:r>
        <w:r w:rsidRPr="00A71692">
          <w:fldChar w:fldCharType="begin"/>
        </w:r>
        <w:r w:rsidRPr="00A71692">
          <w:instrText>HYPERLINK "https://www.gov.uk/government/publications/requesting-your-personal-information/requesting-your-personal-information" \l "your-rights"</w:instrText>
        </w:r>
        <w:r w:rsidRPr="00A71692">
          <w:fldChar w:fldCharType="separate"/>
        </w:r>
        <w:r w:rsidRPr="00A71692">
          <w:rPr>
            <w:rStyle w:val="Hyperlink"/>
          </w:rPr>
          <w:t>complain to the Information Commissioner</w:t>
        </w:r>
        <w:r w:rsidRPr="00A71692">
          <w:fldChar w:fldCharType="end"/>
        </w:r>
        <w:r w:rsidRPr="00A71692">
          <w:t> if you feel we have not used your information in the right way</w:t>
        </w:r>
      </w:ins>
      <w:ins w:id="286" w:author="SUMMERS, Simon" w:date="2024-05-14T09:06:00Z" w16du:dateUtc="2024-05-14T08:06:00Z">
        <w:r w:rsidR="00F608C2">
          <w:t>.</w:t>
        </w:r>
      </w:ins>
    </w:p>
    <w:p w14:paraId="6C898BE1" w14:textId="77777777" w:rsidR="00643252" w:rsidRDefault="00643252">
      <w:pPr>
        <w:spacing w:after="0"/>
        <w:rPr>
          <w:ins w:id="287" w:author="SUMMERS, Simon" w:date="2024-05-13T13:10:00Z" w16du:dateUtc="2024-05-13T12:10:00Z"/>
        </w:rPr>
        <w:pPrChange w:id="288" w:author="SUMMERS, Simon" w:date="2024-05-14T09:06:00Z" w16du:dateUtc="2024-05-14T08:06:00Z">
          <w:pPr>
            <w:spacing w:after="0" w:line="259" w:lineRule="auto"/>
          </w:pPr>
        </w:pPrChange>
      </w:pPr>
    </w:p>
    <w:p w14:paraId="58C924A5" w14:textId="0EEB9A1B" w:rsidR="00C7100F" w:rsidRPr="00A71692" w:rsidRDefault="00C7100F">
      <w:pPr>
        <w:spacing w:after="0"/>
        <w:rPr>
          <w:ins w:id="289" w:author="SUMMERS, Simon" w:date="2024-05-13T08:40:00Z" w16du:dateUtc="2024-05-13T07:40:00Z"/>
        </w:rPr>
        <w:pPrChange w:id="290" w:author="SUMMERS, Simon" w:date="2024-05-14T09:06:00Z" w16du:dateUtc="2024-05-14T08:06:00Z">
          <w:pPr>
            <w:spacing w:after="160" w:line="259" w:lineRule="auto"/>
          </w:pPr>
        </w:pPrChange>
      </w:pPr>
      <w:ins w:id="291" w:author="SUMMERS, Simon" w:date="2024-05-13T08:40:00Z" w16du:dateUtc="2024-05-13T07:40:00Z">
        <w:r w:rsidRPr="00A71692">
          <w:t>There are legitimate reasons why your information rights request</w:t>
        </w:r>
      </w:ins>
      <w:ins w:id="292" w:author="SUMMERS, Simon" w:date="2024-05-14T09:13:00Z" w16du:dateUtc="2024-05-14T08:13:00Z">
        <w:r w:rsidR="00EA35FC">
          <w:t xml:space="preserve"> may be refused.</w:t>
        </w:r>
      </w:ins>
      <w:ins w:id="293" w:author="SUMMERS, Simon" w:date="2024-05-14T09:14:00Z" w16du:dateUtc="2024-05-14T08:14:00Z">
        <w:r w:rsidR="00EA35FC">
          <w:t xml:space="preserve"> </w:t>
        </w:r>
      </w:ins>
      <w:ins w:id="294" w:author="SUMMERS, Simon" w:date="2024-05-13T08:40:00Z" w16du:dateUtc="2024-05-13T07:40:00Z">
        <w:r w:rsidRPr="00A71692">
          <w:t>For example, some rights will not apply:</w:t>
        </w:r>
      </w:ins>
    </w:p>
    <w:p w14:paraId="378FA828" w14:textId="39E40920" w:rsidR="00C7100F" w:rsidRPr="00A71692" w:rsidRDefault="00C7100F">
      <w:pPr>
        <w:numPr>
          <w:ilvl w:val="0"/>
          <w:numId w:val="42"/>
        </w:numPr>
        <w:spacing w:after="0"/>
        <w:rPr>
          <w:ins w:id="295" w:author="SUMMERS, Simon" w:date="2024-05-13T08:40:00Z" w16du:dateUtc="2024-05-13T07:40:00Z"/>
        </w:rPr>
        <w:pPrChange w:id="296" w:author="SUMMERS, Simon" w:date="2024-05-14T09:06:00Z" w16du:dateUtc="2024-05-14T08:06:00Z">
          <w:pPr>
            <w:numPr>
              <w:numId w:val="42"/>
            </w:numPr>
            <w:tabs>
              <w:tab w:val="num" w:pos="720"/>
            </w:tabs>
            <w:spacing w:after="160" w:line="259" w:lineRule="auto"/>
            <w:ind w:left="720" w:hanging="360"/>
          </w:pPr>
        </w:pPrChange>
      </w:pPr>
      <w:ins w:id="297" w:author="SUMMERS, Simon" w:date="2024-05-13T08:40:00Z" w16du:dateUtc="2024-05-13T07:40:00Z">
        <w:r w:rsidRPr="00A71692">
          <w:t>right to erasure does not apply when the lawful basis for processing is legal obligation or public task</w:t>
        </w:r>
      </w:ins>
      <w:ins w:id="298" w:author="SUMMERS, Simon" w:date="2024-05-14T09:13:00Z" w16du:dateUtc="2024-05-14T08:13:00Z">
        <w:r w:rsidR="00EA35FC">
          <w:t>.</w:t>
        </w:r>
      </w:ins>
    </w:p>
    <w:p w14:paraId="1D32D4AF" w14:textId="2191F577" w:rsidR="00C7100F" w:rsidRPr="00A71692" w:rsidRDefault="00C7100F">
      <w:pPr>
        <w:numPr>
          <w:ilvl w:val="0"/>
          <w:numId w:val="42"/>
        </w:numPr>
        <w:spacing w:after="0"/>
        <w:rPr>
          <w:ins w:id="299" w:author="SUMMERS, Simon" w:date="2024-05-13T08:40:00Z" w16du:dateUtc="2024-05-13T07:40:00Z"/>
        </w:rPr>
        <w:pPrChange w:id="300" w:author="SUMMERS, Simon" w:date="2024-05-14T09:06:00Z" w16du:dateUtc="2024-05-14T08:06:00Z">
          <w:pPr>
            <w:numPr>
              <w:numId w:val="42"/>
            </w:numPr>
            <w:tabs>
              <w:tab w:val="num" w:pos="720"/>
            </w:tabs>
            <w:spacing w:after="160" w:line="259" w:lineRule="auto"/>
            <w:ind w:left="720" w:hanging="360"/>
          </w:pPr>
        </w:pPrChange>
      </w:pPr>
      <w:ins w:id="301" w:author="SUMMERS, Simon" w:date="2024-05-13T08:40:00Z" w16du:dateUtc="2024-05-13T07:40:00Z">
        <w:r w:rsidRPr="00A71692">
          <w:t>right to portability does not apply when the lawful basis for processing is legal obligation, vital interests, public task or legitimate interests</w:t>
        </w:r>
      </w:ins>
      <w:ins w:id="302" w:author="SUMMERS, Simon" w:date="2024-05-14T09:13:00Z" w16du:dateUtc="2024-05-14T08:13:00Z">
        <w:r w:rsidR="00EA35FC">
          <w:t>.</w:t>
        </w:r>
      </w:ins>
    </w:p>
    <w:p w14:paraId="4216025C" w14:textId="4F22F053" w:rsidR="00C7100F" w:rsidRPr="00A71692" w:rsidRDefault="00C7100F">
      <w:pPr>
        <w:numPr>
          <w:ilvl w:val="0"/>
          <w:numId w:val="42"/>
        </w:numPr>
        <w:spacing w:after="0"/>
        <w:rPr>
          <w:ins w:id="303" w:author="SUMMERS, Simon" w:date="2024-05-13T08:40:00Z" w16du:dateUtc="2024-05-13T07:40:00Z"/>
        </w:rPr>
        <w:pPrChange w:id="304" w:author="SUMMERS, Simon" w:date="2024-05-14T09:06:00Z" w16du:dateUtc="2024-05-14T08:06:00Z">
          <w:pPr>
            <w:numPr>
              <w:numId w:val="42"/>
            </w:numPr>
            <w:tabs>
              <w:tab w:val="num" w:pos="720"/>
            </w:tabs>
            <w:spacing w:after="160" w:line="259" w:lineRule="auto"/>
            <w:ind w:left="720" w:hanging="360"/>
          </w:pPr>
        </w:pPrChange>
      </w:pPr>
      <w:ins w:id="305" w:author="SUMMERS, Simon" w:date="2024-05-13T08:40:00Z" w16du:dateUtc="2024-05-13T07:40:00Z">
        <w:r w:rsidRPr="00A71692">
          <w:t>right to object does not apply when the lawful basis for processing is contract, legal obligation or vital interests. And if the lawful basis is consent, you don’t have the right to object, but you have the right to withdraw consent</w:t>
        </w:r>
      </w:ins>
      <w:ins w:id="306" w:author="SUMMERS, Simon" w:date="2024-05-14T08:52:00Z" w16du:dateUtc="2024-05-14T07:52:00Z">
        <w:r w:rsidR="00D33EF2">
          <w:t>.</w:t>
        </w:r>
      </w:ins>
    </w:p>
    <w:bookmarkEnd w:id="249"/>
    <w:p w14:paraId="1535663F" w14:textId="77777777" w:rsidR="00C7100F" w:rsidRDefault="00C7100F">
      <w:pPr>
        <w:spacing w:after="0"/>
        <w:contextualSpacing/>
        <w:rPr>
          <w:ins w:id="307" w:author="SUMMERS, Simon" w:date="2024-05-13T08:40:00Z" w16du:dateUtc="2024-05-13T07:40:00Z"/>
        </w:rPr>
        <w:pPrChange w:id="308" w:author="SUMMERS, Simon" w:date="2024-05-14T09:06:00Z" w16du:dateUtc="2024-05-14T08:06:00Z">
          <w:pPr>
            <w:contextualSpacing/>
          </w:pPr>
        </w:pPrChange>
      </w:pPr>
    </w:p>
    <w:p w14:paraId="30621FD8" w14:textId="68F0A6CF" w:rsidR="00B53986" w:rsidRDefault="00B53986" w:rsidP="00F608C2">
      <w:pPr>
        <w:spacing w:after="0"/>
        <w:rPr>
          <w:ins w:id="309" w:author="SUMMERS, Simon" w:date="2024-05-13T13:10:00Z" w16du:dateUtc="2024-05-13T12:10:00Z"/>
          <w:rStyle w:val="Hyperlink"/>
        </w:rPr>
      </w:pPr>
      <w:r w:rsidRPr="00F901CD">
        <w:t>If you have a concern about the way we are collecting or using your personal data, you should raise your concern with us in the first instance or directly to the Information Commissioner’s Office at</w:t>
      </w:r>
      <w:r w:rsidRPr="00667076">
        <w:t xml:space="preserve"> </w:t>
      </w:r>
      <w:hyperlink r:id="rId52" w:history="1">
        <w:r w:rsidR="00295379">
          <w:rPr>
            <w:rStyle w:val="Hyperlink"/>
          </w:rPr>
          <w:t>raise a concern with ICO</w:t>
        </w:r>
      </w:hyperlink>
    </w:p>
    <w:p w14:paraId="145BF478" w14:textId="77777777" w:rsidR="00643252" w:rsidRDefault="00643252">
      <w:pPr>
        <w:spacing w:after="0"/>
        <w:rPr>
          <w:rStyle w:val="Hyperlink"/>
        </w:rPr>
        <w:pPrChange w:id="310" w:author="SUMMERS, Simon" w:date="2024-05-13T13:10:00Z" w16du:dateUtc="2024-05-13T12:10:00Z">
          <w:pPr/>
        </w:pPrChange>
      </w:pPr>
    </w:p>
    <w:p w14:paraId="7395EBFE" w14:textId="77777777" w:rsidR="0083568C" w:rsidRDefault="0083568C" w:rsidP="00213CD1">
      <w:pPr>
        <w:pStyle w:val="Heading2"/>
        <w:spacing w:before="0" w:after="0" w:line="288" w:lineRule="auto"/>
        <w:rPr>
          <w:rFonts w:cs="Arial"/>
          <w:color w:val="1F3864" w:themeColor="accent5" w:themeShade="80"/>
          <w:szCs w:val="24"/>
        </w:rPr>
      </w:pPr>
      <w:bookmarkStart w:id="311" w:name="_Toc166587308"/>
      <w:r w:rsidRPr="00390A43">
        <w:t>Withdrawal of consent and the right to lodge a complaint</w:t>
      </w:r>
      <w:bookmarkEnd w:id="311"/>
      <w:r w:rsidRPr="00390A43">
        <w:t xml:space="preserve"> </w:t>
      </w:r>
    </w:p>
    <w:p w14:paraId="76712AC7" w14:textId="594B05F9" w:rsidR="0083568C" w:rsidRDefault="0083568C" w:rsidP="00B161A0">
      <w:pPr>
        <w:spacing w:after="0"/>
      </w:pPr>
      <w:r w:rsidRPr="00BF70E8">
        <w:rPr>
          <w:rFonts w:cs="Arial"/>
          <w:szCs w:val="22"/>
        </w:rPr>
        <w:t xml:space="preserve">Where we are processing your personal data with your consent, you have the right to withdraw that consent. If you change your mind, or you are unhappy with our use of your personal data, please let us know by contacting </w:t>
      </w:r>
      <w:ins w:id="312" w:author="SUMMERS, Simon" w:date="2024-05-15T09:01:00Z" w16du:dateUtc="2024-05-15T08:01:00Z">
        <w:r w:rsidR="00281938">
          <w:rPr>
            <w:rFonts w:cs="Arial"/>
            <w:szCs w:val="22"/>
          </w:rPr>
          <w:t>[</w:t>
        </w:r>
      </w:ins>
      <w:r w:rsidR="005F7E26" w:rsidRPr="0060555C">
        <w:t>Mrs Data Protection Officer</w:t>
      </w:r>
      <w:ins w:id="313" w:author="SUMMERS, Simon" w:date="2024-05-15T09:01:00Z" w16du:dateUtc="2024-05-15T08:01:00Z">
        <w:r w:rsidR="00281938">
          <w:t>]</w:t>
        </w:r>
      </w:ins>
      <w:r w:rsidR="005F7E26" w:rsidRPr="0060555C">
        <w:t xml:space="preserve"> on </w:t>
      </w:r>
      <w:ins w:id="314" w:author="SUMMERS, Simon" w:date="2024-05-15T09:01:00Z" w16du:dateUtc="2024-05-15T08:01:00Z">
        <w:r w:rsidR="00281938">
          <w:t>[</w:t>
        </w:r>
      </w:ins>
      <w:r w:rsidR="005F7E26" w:rsidRPr="0060555C">
        <w:t>0123 456789</w:t>
      </w:r>
      <w:ins w:id="315" w:author="SUMMERS, Simon" w:date="2024-05-15T09:01:00Z" w16du:dateUtc="2024-05-15T08:01:00Z">
        <w:r w:rsidR="00281938">
          <w:t>]</w:t>
        </w:r>
      </w:ins>
      <w:r w:rsidR="005F7E26" w:rsidRPr="0060555C">
        <w:t xml:space="preserve"> or email</w:t>
      </w:r>
      <w:r w:rsidR="005F7E26" w:rsidRPr="00C7088F">
        <w:t xml:space="preserve"> </w:t>
      </w:r>
      <w:ins w:id="316" w:author="SUMMERS, Simon" w:date="2024-05-15T09:01:00Z" w16du:dateUtc="2024-05-15T08:01:00Z">
        <w:r w:rsidR="00281938">
          <w:t>[</w:t>
        </w:r>
        <w:r w:rsidR="00281938">
          <w:fldChar w:fldCharType="begin"/>
        </w:r>
        <w:r w:rsidR="00281938">
          <w:instrText>HYPERLINK "mailto:</w:instrText>
        </w:r>
      </w:ins>
      <w:r w:rsidR="00281938" w:rsidRPr="00281938">
        <w:rPr>
          <w:rPrChange w:id="317" w:author="SUMMERS, Simon" w:date="2024-05-15T09:01:00Z" w16du:dateUtc="2024-05-15T08:01:00Z">
            <w:rPr>
              <w:rStyle w:val="Hyperlink"/>
            </w:rPr>
          </w:rPrChange>
        </w:rPr>
        <w:instrText>data.protection@ourschool.com</w:instrText>
      </w:r>
      <w:ins w:id="318" w:author="SUMMERS, Simon" w:date="2024-05-15T09:01:00Z" w16du:dateUtc="2024-05-15T08:01:00Z">
        <w:r w:rsidR="00281938">
          <w:instrText>"</w:instrText>
        </w:r>
        <w:r w:rsidR="00281938">
          <w:fldChar w:fldCharType="separate"/>
        </w:r>
      </w:ins>
      <w:r w:rsidR="00281938" w:rsidRPr="00281938">
        <w:rPr>
          <w:rStyle w:val="Hyperlink"/>
        </w:rPr>
        <w:t>data.protection@ourschool.com</w:t>
      </w:r>
      <w:ins w:id="319" w:author="SUMMERS, Simon" w:date="2024-05-15T09:01:00Z" w16du:dateUtc="2024-05-15T08:01:00Z">
        <w:r w:rsidR="00281938">
          <w:fldChar w:fldCharType="end"/>
        </w:r>
        <w:r w:rsidR="00281938">
          <w:rPr>
            <w:rStyle w:val="Hyperlink"/>
          </w:rPr>
          <w:t>]</w:t>
        </w:r>
      </w:ins>
    </w:p>
    <w:p w14:paraId="06DF13C5" w14:textId="77777777" w:rsidR="00643252" w:rsidRDefault="00643252" w:rsidP="00213CD1">
      <w:pPr>
        <w:spacing w:after="0"/>
        <w:rPr>
          <w:rStyle w:val="Hyperlink"/>
        </w:rPr>
      </w:pPr>
    </w:p>
    <w:p w14:paraId="2E773429" w14:textId="6173C15B" w:rsidR="00865452" w:rsidRPr="00390A43" w:rsidRDefault="00865452" w:rsidP="00213CD1">
      <w:pPr>
        <w:pStyle w:val="Heading2"/>
        <w:spacing w:before="0" w:after="0" w:line="288" w:lineRule="auto"/>
      </w:pPr>
      <w:bookmarkStart w:id="320" w:name="_Toc166587309"/>
      <w:r w:rsidRPr="00390A43">
        <w:t>La</w:t>
      </w:r>
      <w:r>
        <w:t>s</w:t>
      </w:r>
      <w:r w:rsidRPr="00390A43">
        <w:t>t updated</w:t>
      </w:r>
      <w:bookmarkEnd w:id="320"/>
    </w:p>
    <w:p w14:paraId="28279F73" w14:textId="1E32F97D" w:rsidR="00643252" w:rsidRPr="00BF70E8" w:rsidRDefault="00865452" w:rsidP="00213CD1">
      <w:pPr>
        <w:spacing w:after="0"/>
        <w:rPr>
          <w:rFonts w:cs="Arial"/>
          <w:color w:val="FF0000"/>
        </w:rPr>
      </w:pPr>
      <w:r w:rsidRPr="00BF70E8">
        <w:rPr>
          <w:rFonts w:cs="Arial"/>
        </w:rPr>
        <w:t xml:space="preserve">We may need to update this privacy notice </w:t>
      </w:r>
      <w:r w:rsidR="00F20621" w:rsidRPr="00BF70E8">
        <w:rPr>
          <w:rFonts w:cs="Arial"/>
        </w:rPr>
        <w:t>periodically,</w:t>
      </w:r>
      <w:r w:rsidRPr="00BF70E8">
        <w:rPr>
          <w:rFonts w:cs="Arial"/>
        </w:rPr>
        <w:t xml:space="preserve"> so we recommend that you revisit this information from time to time. This version was last updated </w:t>
      </w:r>
      <w:r w:rsidR="0069329A">
        <w:rPr>
          <w:rFonts w:cs="Arial"/>
        </w:rPr>
        <w:t xml:space="preserve">DD MM YYYY. </w:t>
      </w:r>
    </w:p>
    <w:p w14:paraId="5E9F22C2" w14:textId="77777777" w:rsidR="00176D2B" w:rsidRDefault="00176D2B" w:rsidP="00213CD1">
      <w:pPr>
        <w:spacing w:after="0"/>
        <w:rPr>
          <w:b/>
          <w:color w:val="44546A" w:themeColor="text2"/>
          <w:sz w:val="32"/>
        </w:rPr>
      </w:pPr>
    </w:p>
    <w:p w14:paraId="3F6C5C10" w14:textId="56282EFA" w:rsidR="00B53986" w:rsidRPr="001673F4" w:rsidRDefault="00B53986" w:rsidP="00213CD1">
      <w:pPr>
        <w:spacing w:after="0"/>
        <w:rPr>
          <w:b/>
          <w:color w:val="44546A" w:themeColor="text2"/>
          <w:sz w:val="32"/>
        </w:rPr>
      </w:pPr>
      <w:r w:rsidRPr="001673F4">
        <w:rPr>
          <w:b/>
          <w:color w:val="44546A" w:themeColor="text2"/>
          <w:sz w:val="32"/>
        </w:rPr>
        <w:t>Contact</w:t>
      </w:r>
    </w:p>
    <w:p w14:paraId="3B14AD4D" w14:textId="77777777" w:rsidR="00B53986" w:rsidRDefault="00B53986" w:rsidP="00213CD1">
      <w:pPr>
        <w:spacing w:after="0"/>
      </w:pPr>
      <w:r w:rsidRPr="00F901CD">
        <w:t>If you would like to discuss anything in this privacy notice, please contact:</w:t>
      </w:r>
    </w:p>
    <w:p w14:paraId="2349347F" w14:textId="145E964C" w:rsidR="00B53986" w:rsidRPr="00C7088F" w:rsidRDefault="00281938" w:rsidP="00213CD1">
      <w:pPr>
        <w:pStyle w:val="ListParagraph"/>
        <w:widowControl w:val="0"/>
        <w:numPr>
          <w:ilvl w:val="0"/>
          <w:numId w:val="11"/>
        </w:numPr>
        <w:suppressAutoHyphens/>
        <w:overflowPunct w:val="0"/>
        <w:autoSpaceDE w:val="0"/>
        <w:autoSpaceDN w:val="0"/>
        <w:spacing w:after="0"/>
        <w:contextualSpacing/>
        <w:textAlignment w:val="baseline"/>
        <w:rPr>
          <w:color w:val="auto"/>
        </w:rPr>
      </w:pPr>
      <w:ins w:id="321" w:author="SUMMERS, Simon" w:date="2024-05-15T09:01:00Z" w16du:dateUtc="2024-05-15T08:01:00Z">
        <w:r>
          <w:rPr>
            <w:color w:val="auto"/>
          </w:rPr>
          <w:t>[</w:t>
        </w:r>
      </w:ins>
      <w:r w:rsidR="00B53986" w:rsidRPr="00C7088F">
        <w:rPr>
          <w:color w:val="auto"/>
        </w:rPr>
        <w:t>Mrs Data Protection Officer</w:t>
      </w:r>
      <w:ins w:id="322" w:author="SUMMERS, Simon" w:date="2024-05-15T09:01:00Z" w16du:dateUtc="2024-05-15T08:01:00Z">
        <w:r>
          <w:rPr>
            <w:color w:val="auto"/>
          </w:rPr>
          <w:t>]</w:t>
        </w:r>
      </w:ins>
      <w:r w:rsidR="00B53986" w:rsidRPr="00C7088F">
        <w:rPr>
          <w:color w:val="auto"/>
        </w:rPr>
        <w:t xml:space="preserve"> on </w:t>
      </w:r>
      <w:ins w:id="323" w:author="SUMMERS, Simon" w:date="2024-05-15T09:01:00Z" w16du:dateUtc="2024-05-15T08:01:00Z">
        <w:r>
          <w:rPr>
            <w:color w:val="auto"/>
          </w:rPr>
          <w:t>[</w:t>
        </w:r>
      </w:ins>
      <w:r w:rsidR="00B53986" w:rsidRPr="00C7088F">
        <w:rPr>
          <w:color w:val="auto"/>
        </w:rPr>
        <w:t>0123 456789</w:t>
      </w:r>
      <w:ins w:id="324" w:author="SUMMERS, Simon" w:date="2024-05-15T09:01:00Z" w16du:dateUtc="2024-05-15T08:01:00Z">
        <w:r>
          <w:rPr>
            <w:color w:val="auto"/>
          </w:rPr>
          <w:t>]</w:t>
        </w:r>
      </w:ins>
      <w:r w:rsidR="00B53986" w:rsidRPr="00C7088F">
        <w:rPr>
          <w:color w:val="auto"/>
        </w:rPr>
        <w:t xml:space="preserve"> or email </w:t>
      </w:r>
      <w:ins w:id="325" w:author="SUMMERS, Simon" w:date="2024-05-15T09:01:00Z" w16du:dateUtc="2024-05-15T08:01:00Z">
        <w:r>
          <w:rPr>
            <w:color w:val="auto"/>
          </w:rPr>
          <w:t>[</w:t>
        </w:r>
      </w:ins>
      <w:r w:rsidR="00C93A93" w:rsidRPr="00AA0B1F">
        <w:t>data.protection@ourschool.com</w:t>
      </w:r>
      <w:ins w:id="326" w:author="SUMMERS, Simon" w:date="2024-05-15T09:01:00Z" w16du:dateUtc="2024-05-15T08:01:00Z">
        <w:r>
          <w:rPr>
            <w:color w:val="auto"/>
          </w:rPr>
          <w:t>]</w:t>
        </w:r>
      </w:ins>
      <w:del w:id="327" w:author="SUMMERS, Simon" w:date="2024-05-15T09:01:00Z" w16du:dateUtc="2024-05-15T08:01:00Z">
        <w:r w:rsidR="00B53986" w:rsidRPr="00C7088F" w:rsidDel="00281938">
          <w:rPr>
            <w:color w:val="auto"/>
          </w:rPr>
          <w:delText xml:space="preserve"> </w:delText>
        </w:r>
      </w:del>
    </w:p>
    <w:p w14:paraId="0B6E2200" w14:textId="4F6F4486" w:rsidR="0010768E" w:rsidRDefault="00B53986" w:rsidP="00213CD1">
      <w:pPr>
        <w:pStyle w:val="ListParagraph"/>
        <w:widowControl w:val="0"/>
        <w:numPr>
          <w:ilvl w:val="0"/>
          <w:numId w:val="11"/>
        </w:numPr>
        <w:suppressAutoHyphens/>
        <w:overflowPunct w:val="0"/>
        <w:autoSpaceDE w:val="0"/>
        <w:autoSpaceDN w:val="0"/>
        <w:spacing w:after="0"/>
        <w:contextualSpacing/>
        <w:textAlignment w:val="baseline"/>
        <w:rPr>
          <w:b/>
          <w:color w:val="44546A" w:themeColor="text2"/>
          <w:sz w:val="32"/>
        </w:rPr>
      </w:pPr>
      <w:r w:rsidRPr="00C7088F">
        <w:rPr>
          <w:color w:val="auto"/>
        </w:rPr>
        <w:t xml:space="preserve">Our local authority </w:t>
      </w:r>
      <w:ins w:id="328" w:author="SUMMERS, Simon" w:date="2024-05-15T09:01:00Z" w16du:dateUtc="2024-05-15T08:01:00Z">
        <w:r w:rsidR="00281938">
          <w:rPr>
            <w:color w:val="auto"/>
          </w:rPr>
          <w:t>[</w:t>
        </w:r>
      </w:ins>
      <w:del w:id="329" w:author="SUMMERS, Simon" w:date="2024-05-15T09:01:00Z" w16du:dateUtc="2024-05-15T08:01:00Z">
        <w:r w:rsidRPr="00C7088F" w:rsidDel="00281938">
          <w:rPr>
            <w:color w:val="auto"/>
          </w:rPr>
          <w:delText>(</w:delText>
        </w:r>
      </w:del>
      <w:r w:rsidRPr="00C7088F">
        <w:rPr>
          <w:color w:val="auto"/>
        </w:rPr>
        <w:t>website link</w:t>
      </w:r>
      <w:ins w:id="330" w:author="SUMMERS, Simon" w:date="2024-05-15T09:01:00Z" w16du:dateUtc="2024-05-15T08:01:00Z">
        <w:r w:rsidR="00281938">
          <w:rPr>
            <w:b/>
            <w:color w:val="44546A" w:themeColor="text2"/>
            <w:sz w:val="32"/>
          </w:rPr>
          <w:t>]</w:t>
        </w:r>
      </w:ins>
      <w:del w:id="331" w:author="SUMMERS, Simon" w:date="2024-05-15T09:01:00Z" w16du:dateUtc="2024-05-15T08:01:00Z">
        <w:r w:rsidRPr="00C7088F" w:rsidDel="00281938">
          <w:rPr>
            <w:color w:val="auto"/>
          </w:rPr>
          <w:delText>)</w:delText>
        </w:r>
        <w:r w:rsidR="0010768E" w:rsidRPr="00E32ED5" w:rsidDel="00281938">
          <w:rPr>
            <w:b/>
            <w:color w:val="44546A" w:themeColor="text2"/>
            <w:sz w:val="32"/>
          </w:rPr>
          <w:delText xml:space="preserve"> </w:delText>
        </w:r>
      </w:del>
      <w:r w:rsidR="0010768E">
        <w:rPr>
          <w:b/>
          <w:color w:val="44546A" w:themeColor="text2"/>
          <w:sz w:val="32"/>
        </w:rPr>
        <w:br w:type="page"/>
      </w:r>
    </w:p>
    <w:p w14:paraId="04EA6002" w14:textId="2AEAC401" w:rsidR="00DD172E" w:rsidRPr="0010768E" w:rsidRDefault="00DD172E" w:rsidP="00213CD1">
      <w:pPr>
        <w:widowControl w:val="0"/>
        <w:suppressAutoHyphens/>
        <w:overflowPunct w:val="0"/>
        <w:autoSpaceDE w:val="0"/>
        <w:autoSpaceDN w:val="0"/>
        <w:spacing w:after="0"/>
        <w:contextualSpacing/>
        <w:textAlignment w:val="baseline"/>
        <w:rPr>
          <w:b/>
          <w:color w:val="44546A" w:themeColor="text2"/>
          <w:sz w:val="32"/>
        </w:rPr>
      </w:pPr>
      <w:r w:rsidRPr="0010768E">
        <w:rPr>
          <w:b/>
          <w:color w:val="44546A" w:themeColor="text2"/>
          <w:sz w:val="32"/>
        </w:rPr>
        <w:lastRenderedPageBreak/>
        <w:t>How Government uses your data</w:t>
      </w:r>
    </w:p>
    <w:p w14:paraId="2E71DFAE" w14:textId="7EDB169E" w:rsidR="00DD172E" w:rsidRPr="00F901CD" w:rsidRDefault="00DD172E" w:rsidP="00213CD1">
      <w:pPr>
        <w:spacing w:after="0"/>
      </w:pPr>
      <w:r>
        <w:t xml:space="preserve">The pupil </w:t>
      </w:r>
      <w:r w:rsidRPr="00F901CD">
        <w:t>data</w:t>
      </w:r>
      <w:r>
        <w:t xml:space="preserve"> that we lawfully share with the </w:t>
      </w:r>
      <w:r w:rsidR="000764B2">
        <w:t>Department for Education (</w:t>
      </w:r>
      <w:r>
        <w:t>DfE</w:t>
      </w:r>
      <w:r w:rsidR="000764B2">
        <w:t>)</w:t>
      </w:r>
      <w:r>
        <w:t xml:space="preserve"> through data collections:</w:t>
      </w:r>
    </w:p>
    <w:p w14:paraId="619EDD77" w14:textId="77777777" w:rsidR="00DD172E" w:rsidRPr="00F901CD" w:rsidRDefault="00DD172E" w:rsidP="00213CD1">
      <w:pPr>
        <w:pStyle w:val="ListParagraph"/>
        <w:numPr>
          <w:ilvl w:val="0"/>
          <w:numId w:val="10"/>
        </w:numPr>
        <w:spacing w:after="0"/>
        <w:contextualSpacing/>
      </w:pPr>
      <w:r>
        <w:t>u</w:t>
      </w:r>
      <w:r w:rsidRPr="00F901CD">
        <w:t>nderpins school funding, which is calculated based upon the numbers of children and their characteristics in each school.</w:t>
      </w:r>
    </w:p>
    <w:p w14:paraId="26A31478" w14:textId="7BCD4696" w:rsidR="00DD172E" w:rsidRPr="00F901CD" w:rsidRDefault="00DD172E" w:rsidP="00213CD1">
      <w:pPr>
        <w:pStyle w:val="ListParagraph"/>
        <w:numPr>
          <w:ilvl w:val="0"/>
          <w:numId w:val="10"/>
        </w:numPr>
        <w:spacing w:after="0"/>
        <w:contextualSpacing/>
      </w:pPr>
      <w:r>
        <w:t>i</w:t>
      </w:r>
      <w:r w:rsidRPr="00F901CD">
        <w:t xml:space="preserve">nforms ‘short term’ </w:t>
      </w:r>
      <w:r w:rsidRPr="0011220C">
        <w:t>education policy monitoring (</w:t>
      </w:r>
      <w:r w:rsidR="006B2F9F">
        <w:t>for example, s</w:t>
      </w:r>
      <w:r w:rsidRPr="00F901CD">
        <w:t>chool GCSE results or Pupil Progress measures).</w:t>
      </w:r>
    </w:p>
    <w:p w14:paraId="59550B32" w14:textId="3B2FE2F3" w:rsidR="00DD172E" w:rsidRPr="00F901CD" w:rsidRDefault="00DD172E" w:rsidP="00213CD1">
      <w:pPr>
        <w:pStyle w:val="ListParagraph"/>
        <w:numPr>
          <w:ilvl w:val="0"/>
          <w:numId w:val="10"/>
        </w:numPr>
        <w:spacing w:after="0"/>
        <w:contextualSpacing/>
      </w:pPr>
      <w:r>
        <w:t>supports</w:t>
      </w:r>
      <w:r w:rsidRPr="00F901CD">
        <w:t xml:space="preserve"> ‘longer term’ research and monitoring of educational policy. </w:t>
      </w:r>
      <w:r w:rsidRPr="0011220C">
        <w:t>(</w:t>
      </w:r>
      <w:r>
        <w:t xml:space="preserve">for </w:t>
      </w:r>
      <w:r w:rsidR="006D7F46">
        <w:t>example,</w:t>
      </w:r>
      <w:r>
        <w:t xml:space="preserve"> </w:t>
      </w:r>
      <w:r w:rsidRPr="00F901CD">
        <w:t>how certain subject choices go on to affect education or earnings beyond school)</w:t>
      </w:r>
    </w:p>
    <w:p w14:paraId="5E925B3C" w14:textId="77777777" w:rsidR="00643252" w:rsidRDefault="00643252" w:rsidP="00B161A0">
      <w:pPr>
        <w:spacing w:after="0"/>
        <w:rPr>
          <w:b/>
          <w:color w:val="44546A" w:themeColor="text2"/>
          <w:sz w:val="28"/>
        </w:rPr>
      </w:pPr>
    </w:p>
    <w:p w14:paraId="2E9B6192" w14:textId="19F4C766" w:rsidR="00DD172E" w:rsidRPr="001060E5" w:rsidRDefault="00DD172E" w:rsidP="00213CD1">
      <w:pPr>
        <w:spacing w:after="0"/>
        <w:rPr>
          <w:b/>
          <w:color w:val="44546A" w:themeColor="text2"/>
          <w:sz w:val="28"/>
        </w:rPr>
      </w:pPr>
      <w:r w:rsidRPr="001060E5">
        <w:rPr>
          <w:b/>
          <w:color w:val="44546A" w:themeColor="text2"/>
          <w:sz w:val="28"/>
        </w:rPr>
        <w:t>Data collection requirements</w:t>
      </w:r>
    </w:p>
    <w:p w14:paraId="19FAE0CE" w14:textId="416C9179" w:rsidR="00DD172E" w:rsidRPr="005C683E" w:rsidRDefault="00DD172E" w:rsidP="00213CD1">
      <w:pPr>
        <w:spacing w:after="0"/>
      </w:pPr>
      <w:r w:rsidRPr="00F901CD">
        <w:t>To find out more about the data collection requirements placed on us by the Department for Education</w:t>
      </w:r>
      <w:r w:rsidR="004F7856">
        <w:t xml:space="preserve"> (DfE)</w:t>
      </w:r>
      <w:r w:rsidRPr="00F901CD">
        <w:t xml:space="preserve"> (for example; via the school census) go to</w:t>
      </w:r>
      <w:r w:rsidRPr="005C683E">
        <w:t xml:space="preserve"> </w:t>
      </w:r>
      <w:hyperlink r:id="rId53" w:history="1">
        <w:r w:rsidR="00F27230">
          <w:rPr>
            <w:rStyle w:val="Hyperlink"/>
          </w:rPr>
          <w:t>data collection and censuses for schools</w:t>
        </w:r>
      </w:hyperlink>
      <w:r w:rsidR="002C5074">
        <w:rPr>
          <w:rStyle w:val="Hyperlink"/>
        </w:rPr>
        <w:t xml:space="preserve"> </w:t>
      </w:r>
    </w:p>
    <w:p w14:paraId="6953F4AF" w14:textId="77777777" w:rsidR="00643252" w:rsidRDefault="00643252" w:rsidP="00B161A0">
      <w:pPr>
        <w:spacing w:after="0"/>
        <w:rPr>
          <w:b/>
          <w:color w:val="44546A" w:themeColor="text2"/>
          <w:sz w:val="28"/>
        </w:rPr>
      </w:pPr>
    </w:p>
    <w:p w14:paraId="2E09E336" w14:textId="249A0575" w:rsidR="00DD172E" w:rsidRPr="00E32ED5" w:rsidRDefault="00DD172E" w:rsidP="00213CD1">
      <w:pPr>
        <w:spacing w:after="0"/>
        <w:rPr>
          <w:b/>
          <w:color w:val="44546A" w:themeColor="text2"/>
          <w:sz w:val="28"/>
        </w:rPr>
      </w:pPr>
      <w:r w:rsidRPr="00E32ED5">
        <w:rPr>
          <w:b/>
          <w:color w:val="44546A" w:themeColor="text2"/>
          <w:sz w:val="28"/>
        </w:rPr>
        <w:t>The National Pupil Database (NPD)</w:t>
      </w:r>
    </w:p>
    <w:p w14:paraId="4C5E5C8B" w14:textId="152556E7" w:rsidR="00DD172E" w:rsidRPr="00F901CD" w:rsidRDefault="00DD172E" w:rsidP="00213CD1">
      <w:pPr>
        <w:spacing w:after="0"/>
      </w:pPr>
      <w:r w:rsidRPr="00F901CD">
        <w:t>Much of the data about pupils in England goes on to be held in the National Pupil Dat</w:t>
      </w:r>
      <w:r w:rsidRPr="001275BB">
        <w:t>abase (NPD)</w:t>
      </w:r>
      <w:r>
        <w:t>.</w:t>
      </w:r>
    </w:p>
    <w:p w14:paraId="77F7B129" w14:textId="77777777" w:rsidR="00643252" w:rsidRDefault="00643252" w:rsidP="00B161A0">
      <w:pPr>
        <w:spacing w:after="0"/>
      </w:pPr>
    </w:p>
    <w:p w14:paraId="5B1116BD" w14:textId="44D69AA6" w:rsidR="00DD172E" w:rsidRDefault="00DD172E" w:rsidP="00213CD1">
      <w:pPr>
        <w:spacing w:after="0"/>
      </w:pPr>
      <w:r w:rsidRPr="00F901CD">
        <w:t xml:space="preserve">The NPD is owned and managed by the Department for Education </w:t>
      </w:r>
      <w:r w:rsidR="004F7856">
        <w:t xml:space="preserve">(DfE) </w:t>
      </w:r>
      <w:r w:rsidRPr="00F901CD">
        <w:t>and contains information about pupils in schools in England. It provides invaluable evidence on educational performance to inform independent research, as well as studies commissioned by the Department</w:t>
      </w:r>
      <w:r w:rsidR="004F7856">
        <w:t xml:space="preserve"> for Education (DfE)</w:t>
      </w:r>
      <w:r w:rsidRPr="00F901CD">
        <w:t xml:space="preserve">. </w:t>
      </w:r>
    </w:p>
    <w:p w14:paraId="42CA62EA" w14:textId="77777777" w:rsidR="00643252" w:rsidRDefault="00643252" w:rsidP="00B161A0">
      <w:pPr>
        <w:spacing w:after="0"/>
      </w:pPr>
    </w:p>
    <w:p w14:paraId="39A22D1F" w14:textId="44747572" w:rsidR="00DD172E" w:rsidRPr="00F901CD" w:rsidRDefault="00DD172E" w:rsidP="00213CD1">
      <w:pPr>
        <w:spacing w:after="0"/>
      </w:pPr>
      <w:r w:rsidRPr="00F901CD">
        <w:t xml:space="preserve">It is held in electronic format for statistical purposes. This information is securely collected from a range of sources including schools, local authorities and awarding bodies. </w:t>
      </w:r>
    </w:p>
    <w:p w14:paraId="57A0DF44" w14:textId="77777777" w:rsidR="00643252" w:rsidRDefault="00643252" w:rsidP="00B161A0">
      <w:pPr>
        <w:widowControl w:val="0"/>
        <w:suppressAutoHyphens/>
        <w:overflowPunct w:val="0"/>
        <w:autoSpaceDE w:val="0"/>
        <w:autoSpaceDN w:val="0"/>
        <w:spacing w:after="0"/>
        <w:textAlignment w:val="baseline"/>
      </w:pPr>
    </w:p>
    <w:p w14:paraId="18A8E58D" w14:textId="43D01333" w:rsidR="00DD172E" w:rsidRPr="00570CC0" w:rsidRDefault="00DD172E" w:rsidP="00213CD1">
      <w:pPr>
        <w:widowControl w:val="0"/>
        <w:suppressAutoHyphens/>
        <w:overflowPunct w:val="0"/>
        <w:autoSpaceDE w:val="0"/>
        <w:autoSpaceDN w:val="0"/>
        <w:spacing w:after="0"/>
        <w:textAlignment w:val="baseline"/>
      </w:pPr>
      <w:r w:rsidRPr="00F901CD">
        <w:t xml:space="preserve">To find out more about the NPD, go </w:t>
      </w:r>
      <w:r w:rsidRPr="00667076">
        <w:t>to</w:t>
      </w:r>
      <w:r w:rsidRPr="0064146C">
        <w:t xml:space="preserve"> </w:t>
      </w:r>
      <w:hyperlink r:id="rId54" w:history="1">
        <w:r w:rsidR="00FC681F">
          <w:rPr>
            <w:rStyle w:val="Hyperlink"/>
          </w:rPr>
          <w:t>National Pupil Database (NPD): privacy notice.</w:t>
        </w:r>
      </w:hyperlink>
    </w:p>
    <w:p w14:paraId="717BC081" w14:textId="77777777" w:rsidR="00643252" w:rsidRDefault="00643252" w:rsidP="00B161A0">
      <w:pPr>
        <w:pStyle w:val="DeptBullets"/>
        <w:numPr>
          <w:ilvl w:val="0"/>
          <w:numId w:val="0"/>
        </w:numPr>
        <w:spacing w:after="0" w:line="288" w:lineRule="auto"/>
        <w:rPr>
          <w:b/>
          <w:color w:val="104F75"/>
          <w:sz w:val="28"/>
          <w:szCs w:val="32"/>
          <w:lang w:eastAsia="en-GB"/>
        </w:rPr>
      </w:pPr>
    </w:p>
    <w:p w14:paraId="227B0733" w14:textId="30A97F0C" w:rsidR="00DD172E" w:rsidRPr="000738E2" w:rsidRDefault="00DD172E" w:rsidP="00213CD1">
      <w:pPr>
        <w:pStyle w:val="DeptBullets"/>
        <w:numPr>
          <w:ilvl w:val="0"/>
          <w:numId w:val="0"/>
        </w:numPr>
        <w:spacing w:after="0" w:line="288" w:lineRule="auto"/>
        <w:rPr>
          <w:b/>
          <w:color w:val="104F75"/>
          <w:sz w:val="28"/>
          <w:szCs w:val="32"/>
          <w:lang w:eastAsia="en-GB"/>
        </w:rPr>
      </w:pPr>
      <w:r w:rsidRPr="000738E2">
        <w:rPr>
          <w:b/>
          <w:color w:val="104F75"/>
          <w:sz w:val="28"/>
          <w:szCs w:val="32"/>
          <w:lang w:eastAsia="en-GB"/>
        </w:rPr>
        <w:t>Sharing</w:t>
      </w:r>
    </w:p>
    <w:p w14:paraId="18AE733C" w14:textId="62A848A1" w:rsidR="00DD172E" w:rsidRPr="0060555C" w:rsidRDefault="00DD172E" w:rsidP="00213CD1">
      <w:pPr>
        <w:spacing w:after="0"/>
      </w:pPr>
      <w:r w:rsidRPr="001060E5">
        <w:rPr>
          <w:rFonts w:cs="Arial"/>
          <w:lang w:val="en"/>
        </w:rPr>
        <w:t xml:space="preserve">The </w:t>
      </w:r>
      <w:r w:rsidR="00F07700" w:rsidRPr="00761BED">
        <w:t>law allows</w:t>
      </w:r>
      <w:r w:rsidRPr="001060E5">
        <w:rPr>
          <w:rFonts w:cs="Arial"/>
          <w:lang w:val="en"/>
        </w:rPr>
        <w:t xml:space="preserve"> the </w:t>
      </w:r>
      <w:r>
        <w:rPr>
          <w:rFonts w:cs="Arial"/>
          <w:lang w:val="en"/>
        </w:rPr>
        <w:t>D</w:t>
      </w:r>
      <w:r w:rsidRPr="001060E5">
        <w:rPr>
          <w:rFonts w:cs="Arial"/>
          <w:lang w:val="en"/>
        </w:rPr>
        <w:t xml:space="preserve">epartment </w:t>
      </w:r>
      <w:r w:rsidR="004F7856">
        <w:rPr>
          <w:rFonts w:cs="Arial"/>
          <w:lang w:val="en"/>
        </w:rPr>
        <w:t xml:space="preserve">for Education (DfE) </w:t>
      </w:r>
      <w:r w:rsidRPr="001060E5">
        <w:rPr>
          <w:rFonts w:cs="Arial"/>
          <w:lang w:val="en"/>
        </w:rPr>
        <w:t>to share pupils’ personal data with certain third parties, including:</w:t>
      </w:r>
    </w:p>
    <w:p w14:paraId="77877426" w14:textId="77777777" w:rsidR="00DD172E" w:rsidRPr="0060555C" w:rsidRDefault="00DD172E" w:rsidP="00213CD1">
      <w:pPr>
        <w:pStyle w:val="ListParagraph"/>
        <w:numPr>
          <w:ilvl w:val="0"/>
          <w:numId w:val="10"/>
        </w:numPr>
        <w:spacing w:after="0"/>
        <w:contextualSpacing/>
      </w:pPr>
      <w:r w:rsidRPr="0060555C">
        <w:t>schools</w:t>
      </w:r>
    </w:p>
    <w:p w14:paraId="227FCE37" w14:textId="77777777" w:rsidR="00DD172E" w:rsidRPr="0060555C" w:rsidRDefault="00DD172E" w:rsidP="00213CD1">
      <w:pPr>
        <w:pStyle w:val="ListParagraph"/>
        <w:numPr>
          <w:ilvl w:val="0"/>
          <w:numId w:val="10"/>
        </w:numPr>
        <w:spacing w:after="0"/>
        <w:contextualSpacing/>
      </w:pPr>
      <w:r w:rsidRPr="0060555C">
        <w:t>local authorities</w:t>
      </w:r>
    </w:p>
    <w:p w14:paraId="1C16E9ED" w14:textId="77777777" w:rsidR="00DD172E" w:rsidRPr="0060555C" w:rsidRDefault="00DD172E" w:rsidP="00213CD1">
      <w:pPr>
        <w:pStyle w:val="ListParagraph"/>
        <w:numPr>
          <w:ilvl w:val="0"/>
          <w:numId w:val="10"/>
        </w:numPr>
        <w:spacing w:after="0"/>
        <w:contextualSpacing/>
      </w:pPr>
      <w:r w:rsidRPr="0060555C">
        <w:t>researchers</w:t>
      </w:r>
    </w:p>
    <w:p w14:paraId="3618E9B0" w14:textId="77777777" w:rsidR="00DD172E" w:rsidRPr="0060555C" w:rsidRDefault="00DD172E" w:rsidP="00213CD1">
      <w:pPr>
        <w:pStyle w:val="ListParagraph"/>
        <w:numPr>
          <w:ilvl w:val="0"/>
          <w:numId w:val="10"/>
        </w:numPr>
        <w:spacing w:after="0"/>
        <w:contextualSpacing/>
      </w:pPr>
      <w:r w:rsidRPr="0060555C">
        <w:t>organisations connected with promoting the education or wellbeing of children in England</w:t>
      </w:r>
    </w:p>
    <w:p w14:paraId="74C9CE70" w14:textId="77777777" w:rsidR="00DD172E" w:rsidRPr="0060555C" w:rsidRDefault="00DD172E" w:rsidP="00213CD1">
      <w:pPr>
        <w:pStyle w:val="ListParagraph"/>
        <w:numPr>
          <w:ilvl w:val="0"/>
          <w:numId w:val="10"/>
        </w:numPr>
        <w:spacing w:after="0"/>
        <w:contextualSpacing/>
      </w:pPr>
      <w:r w:rsidRPr="0060555C">
        <w:t>other government departments and agencies</w:t>
      </w:r>
    </w:p>
    <w:p w14:paraId="7D01A628" w14:textId="77777777" w:rsidR="00DD172E" w:rsidRPr="0060555C" w:rsidRDefault="00DD172E" w:rsidP="00213CD1">
      <w:pPr>
        <w:pStyle w:val="ListParagraph"/>
        <w:numPr>
          <w:ilvl w:val="0"/>
          <w:numId w:val="10"/>
        </w:numPr>
        <w:spacing w:after="0"/>
        <w:contextualSpacing/>
      </w:pPr>
      <w:r w:rsidRPr="0060555C">
        <w:t>organisations fighting or identifying crime</w:t>
      </w:r>
    </w:p>
    <w:p w14:paraId="257A630F" w14:textId="77777777" w:rsidR="00643252" w:rsidRDefault="00643252" w:rsidP="00B161A0">
      <w:pPr>
        <w:widowControl w:val="0"/>
        <w:suppressAutoHyphens/>
        <w:overflowPunct w:val="0"/>
        <w:autoSpaceDE w:val="0"/>
        <w:autoSpaceDN w:val="0"/>
        <w:spacing w:after="0"/>
        <w:textAlignment w:val="baseline"/>
      </w:pPr>
    </w:p>
    <w:p w14:paraId="7130B997" w14:textId="04DD61E1" w:rsidR="00DD172E" w:rsidRDefault="00DD172E" w:rsidP="00213CD1">
      <w:pPr>
        <w:widowControl w:val="0"/>
        <w:suppressAutoHyphens/>
        <w:overflowPunct w:val="0"/>
        <w:autoSpaceDE w:val="0"/>
        <w:autoSpaceDN w:val="0"/>
        <w:spacing w:after="0"/>
        <w:textAlignment w:val="baseline"/>
      </w:pPr>
      <w:r>
        <w:lastRenderedPageBreak/>
        <w:t>For more information about the D</w:t>
      </w:r>
      <w:r w:rsidRPr="00F901CD">
        <w:t>epartment</w:t>
      </w:r>
      <w:r w:rsidR="000764B2">
        <w:t xml:space="preserve"> for Education</w:t>
      </w:r>
      <w:r w:rsidRPr="00F901CD">
        <w:t>’s</w:t>
      </w:r>
      <w:r w:rsidR="006B2F9F">
        <w:t xml:space="preserve"> </w:t>
      </w:r>
      <w:r w:rsidR="000764B2">
        <w:t xml:space="preserve">(DfE) </w:t>
      </w:r>
      <w:r w:rsidR="006B2F9F">
        <w:t>NPD</w:t>
      </w:r>
      <w:r w:rsidRPr="00F901CD">
        <w:t xml:space="preserve"> data sharing process, please visit: </w:t>
      </w:r>
      <w:hyperlink r:id="rId55" w:tooltip="Data protection: how we collect and share research data" w:history="1">
        <w:r w:rsidR="00F27230">
          <w:rPr>
            <w:color w:val="0000FF"/>
            <w:u w:val="single"/>
          </w:rPr>
          <w:t>How DfE share personal data</w:t>
        </w:r>
      </w:hyperlink>
    </w:p>
    <w:p w14:paraId="7FB21FC3" w14:textId="77777777" w:rsidR="00643252" w:rsidRDefault="00643252" w:rsidP="00B161A0">
      <w:pPr>
        <w:pStyle w:val="DeptBullets"/>
        <w:numPr>
          <w:ilvl w:val="0"/>
          <w:numId w:val="0"/>
        </w:numPr>
        <w:tabs>
          <w:tab w:val="left" w:pos="720"/>
        </w:tabs>
        <w:spacing w:after="0" w:line="288" w:lineRule="auto"/>
        <w:rPr>
          <w:szCs w:val="24"/>
        </w:rPr>
      </w:pPr>
    </w:p>
    <w:p w14:paraId="5C54D623" w14:textId="62700D11" w:rsidR="006B2F9F" w:rsidRDefault="006B2F9F" w:rsidP="00213CD1">
      <w:pPr>
        <w:pStyle w:val="DeptBullets"/>
        <w:numPr>
          <w:ilvl w:val="0"/>
          <w:numId w:val="0"/>
        </w:numPr>
        <w:tabs>
          <w:tab w:val="left" w:pos="720"/>
        </w:tabs>
        <w:spacing w:after="0" w:line="288" w:lineRule="auto"/>
        <w:rPr>
          <w:szCs w:val="24"/>
        </w:rPr>
      </w:pPr>
      <w:r>
        <w:rPr>
          <w:szCs w:val="24"/>
        </w:rPr>
        <w:t xml:space="preserve">Organisations fighting or identifying crime may use their legal powers to contact </w:t>
      </w:r>
      <w:r w:rsidR="000764B2">
        <w:rPr>
          <w:szCs w:val="24"/>
        </w:rPr>
        <w:t>the De</w:t>
      </w:r>
      <w:r w:rsidR="00005283">
        <w:rPr>
          <w:szCs w:val="24"/>
        </w:rPr>
        <w:t>partment for Education (</w:t>
      </w:r>
      <w:r>
        <w:rPr>
          <w:szCs w:val="24"/>
        </w:rPr>
        <w:t>DfE</w:t>
      </w:r>
      <w:r w:rsidR="00005283">
        <w:rPr>
          <w:szCs w:val="24"/>
        </w:rPr>
        <w:t>)</w:t>
      </w:r>
      <w:r>
        <w:rPr>
          <w:szCs w:val="24"/>
        </w:rPr>
        <w:t xml:space="preserve"> to request access to individual level information relevant to detecting that crime. </w:t>
      </w:r>
    </w:p>
    <w:p w14:paraId="1D455652" w14:textId="77777777" w:rsidR="00643252" w:rsidRDefault="00643252" w:rsidP="00B161A0">
      <w:pPr>
        <w:overflowPunct w:val="0"/>
        <w:autoSpaceDE w:val="0"/>
        <w:autoSpaceDN w:val="0"/>
        <w:spacing w:after="0"/>
        <w:textAlignment w:val="baseline"/>
        <w:rPr>
          <w:rFonts w:cs="Arial"/>
        </w:rPr>
      </w:pPr>
    </w:p>
    <w:p w14:paraId="1D94E807" w14:textId="243841E9" w:rsidR="00DD172E" w:rsidRDefault="00DD172E" w:rsidP="00213CD1">
      <w:pPr>
        <w:overflowPunct w:val="0"/>
        <w:autoSpaceDE w:val="0"/>
        <w:autoSpaceDN w:val="0"/>
        <w:spacing w:after="0"/>
        <w:textAlignment w:val="baseline"/>
        <w:rPr>
          <w:rStyle w:val="Hyperlink"/>
        </w:rPr>
      </w:pPr>
      <w:r>
        <w:rPr>
          <w:rFonts w:cs="Arial"/>
        </w:rPr>
        <w:t>For information about which organisations the Department</w:t>
      </w:r>
      <w:r w:rsidR="000764B2">
        <w:rPr>
          <w:rFonts w:cs="Arial"/>
        </w:rPr>
        <w:t xml:space="preserve"> for Education (DfE)</w:t>
      </w:r>
      <w:r>
        <w:rPr>
          <w:rFonts w:cs="Arial"/>
        </w:rPr>
        <w:t xml:space="preserve"> has provided pupil information, (and for which project) or to </w:t>
      </w:r>
      <w:r>
        <w:t>access a monthly breakdown of data share volumes with Home Office and the Police</w:t>
      </w:r>
      <w:r>
        <w:rPr>
          <w:rFonts w:cs="Arial"/>
        </w:rPr>
        <w:t xml:space="preserve"> please visit the following website: </w:t>
      </w:r>
      <w:hyperlink r:id="rId56" w:history="1">
        <w:r w:rsidR="00F27230">
          <w:rPr>
            <w:rStyle w:val="Hyperlink"/>
          </w:rPr>
          <w:t>DfE external data shares</w:t>
        </w:r>
      </w:hyperlink>
    </w:p>
    <w:p w14:paraId="2A2B8915" w14:textId="77777777" w:rsidR="00643252" w:rsidRDefault="00643252" w:rsidP="00B161A0">
      <w:pPr>
        <w:pStyle w:val="DeptBullets"/>
        <w:numPr>
          <w:ilvl w:val="0"/>
          <w:numId w:val="0"/>
        </w:numPr>
        <w:spacing w:after="0" w:line="288" w:lineRule="auto"/>
        <w:rPr>
          <w:b/>
          <w:color w:val="104F75"/>
          <w:sz w:val="28"/>
          <w:szCs w:val="32"/>
          <w:lang w:eastAsia="en-GB"/>
        </w:rPr>
      </w:pPr>
    </w:p>
    <w:p w14:paraId="5E52F937" w14:textId="016F6969" w:rsidR="00A76794" w:rsidRPr="00933F27" w:rsidRDefault="00A76794" w:rsidP="00213CD1">
      <w:pPr>
        <w:pStyle w:val="DeptBullets"/>
        <w:numPr>
          <w:ilvl w:val="0"/>
          <w:numId w:val="0"/>
        </w:numPr>
        <w:spacing w:after="0" w:line="288" w:lineRule="auto"/>
        <w:rPr>
          <w:b/>
          <w:color w:val="104F75"/>
          <w:sz w:val="28"/>
          <w:szCs w:val="32"/>
          <w:lang w:eastAsia="en-GB"/>
        </w:rPr>
      </w:pPr>
      <w:r w:rsidRPr="00933F27">
        <w:rPr>
          <w:b/>
          <w:color w:val="104F75"/>
          <w:sz w:val="28"/>
          <w:szCs w:val="32"/>
          <w:lang w:eastAsia="en-GB"/>
        </w:rPr>
        <w:t xml:space="preserve">How to find out what personal information </w:t>
      </w:r>
      <w:r w:rsidR="00005283">
        <w:rPr>
          <w:b/>
          <w:color w:val="104F75"/>
          <w:sz w:val="28"/>
          <w:szCs w:val="32"/>
          <w:lang w:eastAsia="en-GB"/>
        </w:rPr>
        <w:t>the Department for Education (</w:t>
      </w:r>
      <w:r>
        <w:rPr>
          <w:b/>
          <w:color w:val="104F75"/>
          <w:sz w:val="28"/>
          <w:szCs w:val="32"/>
          <w:lang w:eastAsia="en-GB"/>
        </w:rPr>
        <w:t>DfE</w:t>
      </w:r>
      <w:r w:rsidR="00005283">
        <w:rPr>
          <w:b/>
          <w:color w:val="104F75"/>
          <w:sz w:val="28"/>
          <w:szCs w:val="32"/>
          <w:lang w:eastAsia="en-GB"/>
        </w:rPr>
        <w:t>)</w:t>
      </w:r>
      <w:r w:rsidRPr="00933F27">
        <w:rPr>
          <w:b/>
          <w:color w:val="104F75"/>
          <w:sz w:val="28"/>
          <w:szCs w:val="32"/>
          <w:lang w:eastAsia="en-GB"/>
        </w:rPr>
        <w:t xml:space="preserve"> hold about you</w:t>
      </w:r>
    </w:p>
    <w:p w14:paraId="7BAEDBDB" w14:textId="77777777" w:rsidR="00643252" w:rsidRDefault="00643252" w:rsidP="00B161A0">
      <w:pPr>
        <w:pStyle w:val="DeptBullets"/>
        <w:numPr>
          <w:ilvl w:val="0"/>
          <w:numId w:val="0"/>
        </w:numPr>
        <w:tabs>
          <w:tab w:val="left" w:pos="720"/>
        </w:tabs>
        <w:spacing w:after="0" w:line="288" w:lineRule="auto"/>
        <w:rPr>
          <w:sz w:val="22"/>
          <w:szCs w:val="24"/>
        </w:rPr>
      </w:pPr>
    </w:p>
    <w:p w14:paraId="302FAB64" w14:textId="084C8C4B" w:rsidR="00A76794" w:rsidRPr="00933F27" w:rsidRDefault="00A76794" w:rsidP="00213CD1">
      <w:pPr>
        <w:pStyle w:val="DeptBullets"/>
        <w:numPr>
          <w:ilvl w:val="0"/>
          <w:numId w:val="0"/>
        </w:numPr>
        <w:tabs>
          <w:tab w:val="left" w:pos="720"/>
        </w:tabs>
        <w:spacing w:after="0" w:line="288" w:lineRule="auto"/>
        <w:rPr>
          <w:sz w:val="22"/>
          <w:szCs w:val="24"/>
        </w:rPr>
      </w:pPr>
      <w:r w:rsidRPr="00933F27">
        <w:rPr>
          <w:sz w:val="22"/>
          <w:szCs w:val="24"/>
        </w:rPr>
        <w:t>Under the terms of th</w:t>
      </w:r>
      <w:r>
        <w:rPr>
          <w:sz w:val="22"/>
          <w:szCs w:val="24"/>
        </w:rPr>
        <w:t>e Data Protection Act 2018, you a</w:t>
      </w:r>
      <w:r w:rsidRPr="00933F27">
        <w:rPr>
          <w:sz w:val="22"/>
          <w:szCs w:val="24"/>
        </w:rPr>
        <w:t xml:space="preserve">re entitled to ask </w:t>
      </w:r>
      <w:r>
        <w:rPr>
          <w:sz w:val="22"/>
          <w:szCs w:val="24"/>
        </w:rPr>
        <w:t>the Department</w:t>
      </w:r>
      <w:r w:rsidR="000764B2">
        <w:rPr>
          <w:sz w:val="22"/>
          <w:szCs w:val="24"/>
        </w:rPr>
        <w:t xml:space="preserve"> for Education (DfE)</w:t>
      </w:r>
      <w:r w:rsidRPr="00933F27">
        <w:rPr>
          <w:sz w:val="22"/>
          <w:szCs w:val="24"/>
        </w:rPr>
        <w:t>:</w:t>
      </w:r>
    </w:p>
    <w:p w14:paraId="2FCEF132" w14:textId="77777777" w:rsidR="00A76794" w:rsidRPr="00933F27" w:rsidRDefault="00A76794" w:rsidP="00213CD1">
      <w:pPr>
        <w:numPr>
          <w:ilvl w:val="0"/>
          <w:numId w:val="35"/>
        </w:numPr>
        <w:spacing w:after="0"/>
        <w:rPr>
          <w:rFonts w:cs="Arial"/>
          <w:lang w:val="en"/>
        </w:rPr>
      </w:pPr>
      <w:r w:rsidRPr="00933F27">
        <w:rPr>
          <w:rFonts w:cs="Arial"/>
          <w:lang w:val="en"/>
        </w:rPr>
        <w:t>if they are processing your personal data</w:t>
      </w:r>
    </w:p>
    <w:p w14:paraId="3107EB26" w14:textId="77777777" w:rsidR="00A76794" w:rsidRPr="00933F27" w:rsidRDefault="00A76794" w:rsidP="00213CD1">
      <w:pPr>
        <w:numPr>
          <w:ilvl w:val="0"/>
          <w:numId w:val="35"/>
        </w:numPr>
        <w:spacing w:after="0"/>
        <w:rPr>
          <w:rFonts w:cs="Arial"/>
          <w:lang w:val="en"/>
        </w:rPr>
      </w:pPr>
      <w:r w:rsidRPr="00933F27">
        <w:rPr>
          <w:rFonts w:cs="Arial"/>
          <w:lang w:val="en"/>
        </w:rPr>
        <w:t>for a description of the data they hold about you</w:t>
      </w:r>
    </w:p>
    <w:p w14:paraId="17D4DE6F" w14:textId="77777777" w:rsidR="00A76794" w:rsidRPr="00933F27" w:rsidRDefault="00A76794" w:rsidP="00213CD1">
      <w:pPr>
        <w:numPr>
          <w:ilvl w:val="0"/>
          <w:numId w:val="35"/>
        </w:numPr>
        <w:spacing w:after="0"/>
        <w:rPr>
          <w:rFonts w:cs="Arial"/>
          <w:lang w:val="en"/>
        </w:rPr>
      </w:pPr>
      <w:r w:rsidRPr="00933F27">
        <w:rPr>
          <w:rFonts w:cs="Arial"/>
          <w:lang w:val="en"/>
        </w:rPr>
        <w:t xml:space="preserve">the reasons they’re holding it and any recipient it may be disclosed to </w:t>
      </w:r>
    </w:p>
    <w:p w14:paraId="5C6602B1" w14:textId="77777777" w:rsidR="00A76794" w:rsidRPr="00933F27" w:rsidRDefault="00A76794" w:rsidP="00213CD1">
      <w:pPr>
        <w:numPr>
          <w:ilvl w:val="0"/>
          <w:numId w:val="35"/>
        </w:numPr>
        <w:spacing w:after="0"/>
        <w:rPr>
          <w:rFonts w:cs="Arial"/>
          <w:lang w:val="en"/>
        </w:rPr>
      </w:pPr>
      <w:r w:rsidRPr="00933F27">
        <w:rPr>
          <w:rFonts w:cs="Arial"/>
          <w:lang w:val="en"/>
        </w:rPr>
        <w:t>for a copy of your personal data and any details of its source</w:t>
      </w:r>
    </w:p>
    <w:p w14:paraId="36731E82" w14:textId="77777777" w:rsidR="00643252" w:rsidRDefault="00643252" w:rsidP="00B161A0">
      <w:pPr>
        <w:pStyle w:val="DeptBullets"/>
        <w:numPr>
          <w:ilvl w:val="0"/>
          <w:numId w:val="0"/>
        </w:numPr>
        <w:tabs>
          <w:tab w:val="left" w:pos="720"/>
        </w:tabs>
        <w:spacing w:after="0" w:line="288" w:lineRule="auto"/>
        <w:rPr>
          <w:sz w:val="22"/>
          <w:szCs w:val="22"/>
          <w:lang w:val="en"/>
        </w:rPr>
      </w:pPr>
    </w:p>
    <w:p w14:paraId="50822D3F" w14:textId="3C009555" w:rsidR="00A76794" w:rsidRPr="00892B77" w:rsidRDefault="00A76794" w:rsidP="00213CD1">
      <w:pPr>
        <w:pStyle w:val="DeptBullets"/>
        <w:numPr>
          <w:ilvl w:val="0"/>
          <w:numId w:val="0"/>
        </w:numPr>
        <w:tabs>
          <w:tab w:val="left" w:pos="720"/>
        </w:tabs>
        <w:spacing w:after="0" w:line="288" w:lineRule="auto"/>
        <w:rPr>
          <w:sz w:val="22"/>
          <w:szCs w:val="22"/>
          <w:lang w:val="en"/>
        </w:rPr>
      </w:pPr>
      <w:r w:rsidRPr="00933F27">
        <w:rPr>
          <w:sz w:val="22"/>
          <w:szCs w:val="22"/>
          <w:lang w:val="en"/>
        </w:rPr>
        <w:t xml:space="preserve">If you want to see </w:t>
      </w:r>
      <w:r>
        <w:rPr>
          <w:sz w:val="22"/>
          <w:szCs w:val="22"/>
          <w:lang w:val="en"/>
        </w:rPr>
        <w:t xml:space="preserve">the </w:t>
      </w:r>
      <w:r w:rsidRPr="00933F27">
        <w:rPr>
          <w:sz w:val="22"/>
          <w:szCs w:val="22"/>
          <w:lang w:val="en"/>
        </w:rPr>
        <w:t>personal data</w:t>
      </w:r>
      <w:r>
        <w:rPr>
          <w:sz w:val="22"/>
          <w:szCs w:val="22"/>
          <w:lang w:val="en"/>
        </w:rPr>
        <w:t xml:space="preserve"> held about you by the Department</w:t>
      </w:r>
      <w:r w:rsidR="000764B2">
        <w:rPr>
          <w:sz w:val="22"/>
          <w:szCs w:val="22"/>
          <w:lang w:val="en"/>
        </w:rPr>
        <w:t xml:space="preserve"> for Education (DfE)</w:t>
      </w:r>
      <w:r w:rsidRPr="00933F27">
        <w:rPr>
          <w:sz w:val="22"/>
          <w:szCs w:val="22"/>
          <w:lang w:val="en"/>
        </w:rPr>
        <w:t xml:space="preserve">, you should make a ‘subject access request’. </w:t>
      </w:r>
      <w:r>
        <w:rPr>
          <w:sz w:val="22"/>
          <w:szCs w:val="22"/>
          <w:lang w:val="en"/>
        </w:rPr>
        <w:t xml:space="preserve"> </w:t>
      </w:r>
      <w:r w:rsidRPr="00892B77">
        <w:rPr>
          <w:sz w:val="22"/>
          <w:szCs w:val="22"/>
        </w:rPr>
        <w:t xml:space="preserve">Further information </w:t>
      </w:r>
      <w:r>
        <w:rPr>
          <w:sz w:val="22"/>
          <w:szCs w:val="22"/>
        </w:rPr>
        <w:t xml:space="preserve">on how to do this </w:t>
      </w:r>
      <w:r w:rsidRPr="00892B77">
        <w:rPr>
          <w:sz w:val="22"/>
          <w:szCs w:val="22"/>
        </w:rPr>
        <w:t xml:space="preserve">can be found </w:t>
      </w:r>
      <w:r>
        <w:rPr>
          <w:sz w:val="22"/>
          <w:szCs w:val="22"/>
        </w:rPr>
        <w:t>within the Department</w:t>
      </w:r>
      <w:r w:rsidR="000764B2">
        <w:rPr>
          <w:sz w:val="22"/>
          <w:szCs w:val="22"/>
        </w:rPr>
        <w:t xml:space="preserve"> for Education</w:t>
      </w:r>
      <w:r>
        <w:rPr>
          <w:sz w:val="22"/>
          <w:szCs w:val="22"/>
        </w:rPr>
        <w:t>’s</w:t>
      </w:r>
      <w:r w:rsidR="000764B2">
        <w:rPr>
          <w:sz w:val="22"/>
          <w:szCs w:val="22"/>
        </w:rPr>
        <w:t xml:space="preserve"> (DfE)</w:t>
      </w:r>
      <w:r w:rsidRPr="00892B77">
        <w:rPr>
          <w:sz w:val="22"/>
          <w:szCs w:val="22"/>
        </w:rPr>
        <w:t xml:space="preserve"> personal information charter that is published at the address below</w:t>
      </w:r>
      <w:r w:rsidR="00643252">
        <w:rPr>
          <w:sz w:val="22"/>
          <w:szCs w:val="22"/>
        </w:rPr>
        <w:t>.</w:t>
      </w:r>
    </w:p>
    <w:p w14:paraId="4B4ACEC8" w14:textId="77777777" w:rsidR="00643252" w:rsidRDefault="00643252" w:rsidP="00B161A0">
      <w:pPr>
        <w:tabs>
          <w:tab w:val="left" w:pos="2066"/>
        </w:tabs>
        <w:spacing w:after="0"/>
      </w:pPr>
    </w:p>
    <w:p w14:paraId="3B23884C" w14:textId="7D6DB83D" w:rsidR="004A7AEA" w:rsidDel="009137C2" w:rsidRDefault="00DD172E" w:rsidP="00213CD1">
      <w:pPr>
        <w:tabs>
          <w:tab w:val="left" w:pos="2066"/>
        </w:tabs>
        <w:spacing w:after="0"/>
        <w:rPr>
          <w:del w:id="332" w:author="SUMMERS, Simon" w:date="2024-05-02T11:09:00Z" w16du:dateUtc="2024-05-02T10:09:00Z"/>
          <w:b/>
          <w:color w:val="104F75"/>
          <w:sz w:val="32"/>
          <w:szCs w:val="32"/>
        </w:rPr>
      </w:pPr>
      <w:r w:rsidRPr="0060555C">
        <w:t xml:space="preserve">To contact </w:t>
      </w:r>
      <w:r w:rsidR="00005283">
        <w:t>the Department for Education (</w:t>
      </w:r>
      <w:r w:rsidRPr="0060555C">
        <w:t>DfE</w:t>
      </w:r>
      <w:r w:rsidR="00005283">
        <w:t>)</w:t>
      </w:r>
      <w:r w:rsidRPr="0060555C">
        <w:t xml:space="preserve">: </w:t>
      </w:r>
      <w:hyperlink r:id="rId57" w:history="1">
        <w:r w:rsidR="00487521">
          <w:rPr>
            <w:rStyle w:val="Hyperlink"/>
          </w:rPr>
          <w:t>Contact the Department for Education (DfE)</w:t>
        </w:r>
      </w:hyperlink>
    </w:p>
    <w:p w14:paraId="78804D56" w14:textId="7EAA94C7" w:rsidR="00127E78" w:rsidDel="009137C2" w:rsidRDefault="00127E78" w:rsidP="00213CD1">
      <w:pPr>
        <w:tabs>
          <w:tab w:val="left" w:pos="2066"/>
        </w:tabs>
        <w:spacing w:after="0"/>
        <w:rPr>
          <w:del w:id="333" w:author="SUMMERS, Simon" w:date="2024-05-02T11:09:00Z" w16du:dateUtc="2024-05-02T10:09:00Z"/>
          <w:sz w:val="32"/>
          <w:szCs w:val="32"/>
        </w:rPr>
      </w:pPr>
    </w:p>
    <w:p w14:paraId="793518E9" w14:textId="12132970" w:rsidR="004A7AEA" w:rsidRDefault="004A7AEA" w:rsidP="00213CD1">
      <w:pPr>
        <w:tabs>
          <w:tab w:val="left" w:pos="2066"/>
        </w:tabs>
        <w:spacing w:after="0"/>
        <w:rPr>
          <w:sz w:val="32"/>
          <w:szCs w:val="32"/>
        </w:rPr>
      </w:pPr>
      <w:del w:id="334" w:author="SUMMERS, Simon" w:date="2024-05-02T11:09:00Z" w16du:dateUtc="2024-05-02T10:09:00Z">
        <w:r w:rsidDel="009137C2">
          <w:rPr>
            <w:sz w:val="32"/>
            <w:szCs w:val="32"/>
          </w:rPr>
          <w:br w:type="page"/>
        </w:r>
      </w:del>
    </w:p>
    <w:p w14:paraId="056F4F72" w14:textId="64599AC3" w:rsidR="004A7AEA" w:rsidRPr="002B45C6" w:rsidRDefault="004A7AEA" w:rsidP="004A7AEA">
      <w:pPr>
        <w:pStyle w:val="Heading1"/>
      </w:pPr>
      <w:bookmarkStart w:id="335" w:name="_Annex_B_-"/>
      <w:bookmarkStart w:id="336" w:name="_Toc436640877"/>
      <w:bookmarkStart w:id="337" w:name="_Toc436646204"/>
      <w:bookmarkStart w:id="338" w:name="_Toc513122028"/>
      <w:bookmarkStart w:id="339" w:name="_Toc166587310"/>
      <w:bookmarkEnd w:id="335"/>
      <w:r>
        <w:lastRenderedPageBreak/>
        <w:t>Annex B</w:t>
      </w:r>
      <w:r w:rsidRPr="002B45C6">
        <w:t xml:space="preserve"> </w:t>
      </w:r>
      <w:r w:rsidR="007D28A3">
        <w:t>–</w:t>
      </w:r>
      <w:r w:rsidRPr="002B45C6">
        <w:t xml:space="preserve"> </w:t>
      </w:r>
      <w:bookmarkEnd w:id="336"/>
      <w:bookmarkEnd w:id="337"/>
      <w:bookmarkEnd w:id="338"/>
      <w:r w:rsidR="00E14586">
        <w:t>changes from 202</w:t>
      </w:r>
      <w:ins w:id="340" w:author="SUMMERS, Simon" w:date="2024-04-30T09:25:00Z" w16du:dateUtc="2024-04-30T08:25:00Z">
        <w:r w:rsidR="00555B04">
          <w:t>3</w:t>
        </w:r>
      </w:ins>
      <w:del w:id="341" w:author="SUMMERS, Simon" w:date="2024-04-30T09:25:00Z" w16du:dateUtc="2024-04-30T08:25:00Z">
        <w:r w:rsidR="00E14586" w:rsidDel="00555B04">
          <w:delText>2</w:delText>
        </w:r>
      </w:del>
      <w:bookmarkEnd w:id="339"/>
    </w:p>
    <w:tbl>
      <w:tblPr>
        <w:tblStyle w:val="TableGrid"/>
        <w:tblW w:w="0" w:type="auto"/>
        <w:tblLayout w:type="fixed"/>
        <w:tblLook w:val="04A0" w:firstRow="1" w:lastRow="0" w:firstColumn="1" w:lastColumn="0" w:noHBand="0" w:noVBand="1"/>
      </w:tblPr>
      <w:tblGrid>
        <w:gridCol w:w="1097"/>
        <w:gridCol w:w="3293"/>
        <w:gridCol w:w="2268"/>
      </w:tblGrid>
      <w:tr w:rsidR="004A7AEA" w:rsidRPr="002B45C6" w14:paraId="71A286FF" w14:textId="77777777" w:rsidTr="004A7AEA">
        <w:trPr>
          <w:tblHeader/>
        </w:trPr>
        <w:tc>
          <w:tcPr>
            <w:tcW w:w="1097" w:type="dxa"/>
            <w:shd w:val="clear" w:color="auto" w:fill="CFDCE3"/>
          </w:tcPr>
          <w:p w14:paraId="1A476A22" w14:textId="77777777" w:rsidR="004A7AEA" w:rsidRPr="002B45C6" w:rsidRDefault="004A7AEA" w:rsidP="00D261EA">
            <w:pPr>
              <w:rPr>
                <w:b/>
              </w:rPr>
            </w:pPr>
            <w:r w:rsidRPr="002B45C6">
              <w:rPr>
                <w:b/>
                <w:lang w:eastAsia="en-US"/>
              </w:rPr>
              <w:t>Version</w:t>
            </w:r>
          </w:p>
        </w:tc>
        <w:tc>
          <w:tcPr>
            <w:tcW w:w="3293" w:type="dxa"/>
            <w:shd w:val="clear" w:color="auto" w:fill="CFDCE3"/>
          </w:tcPr>
          <w:p w14:paraId="40BF6A27" w14:textId="77777777" w:rsidR="004A7AEA" w:rsidRPr="002B45C6" w:rsidRDefault="004A7AEA" w:rsidP="00D261EA">
            <w:pPr>
              <w:pStyle w:val="ListBullet2"/>
              <w:numPr>
                <w:ilvl w:val="0"/>
                <w:numId w:val="0"/>
              </w:numPr>
              <w:rPr>
                <w:b/>
              </w:rPr>
            </w:pPr>
            <w:r w:rsidRPr="002B45C6">
              <w:rPr>
                <w:b/>
                <w:lang w:eastAsia="en-US"/>
              </w:rPr>
              <w:t>Change history</w:t>
            </w:r>
          </w:p>
        </w:tc>
        <w:tc>
          <w:tcPr>
            <w:tcW w:w="2268" w:type="dxa"/>
            <w:shd w:val="clear" w:color="auto" w:fill="CFDCE3"/>
          </w:tcPr>
          <w:p w14:paraId="0A581ECE" w14:textId="77777777" w:rsidR="004A7AEA" w:rsidRPr="002B45C6" w:rsidRDefault="004A7AEA" w:rsidP="00D261EA">
            <w:pPr>
              <w:spacing w:after="0"/>
              <w:rPr>
                <w:b/>
              </w:rPr>
            </w:pPr>
            <w:r w:rsidRPr="002B45C6">
              <w:rPr>
                <w:b/>
                <w:lang w:eastAsia="en-US"/>
              </w:rPr>
              <w:t>Date</w:t>
            </w:r>
          </w:p>
        </w:tc>
      </w:tr>
      <w:tr w:rsidR="004A7AEA" w:rsidRPr="002B45C6" w14:paraId="15A428C5" w14:textId="77777777" w:rsidTr="004A7AEA">
        <w:tc>
          <w:tcPr>
            <w:tcW w:w="1097" w:type="dxa"/>
          </w:tcPr>
          <w:p w14:paraId="0321CD64" w14:textId="77777777" w:rsidR="004A7AEA" w:rsidRPr="002B45C6" w:rsidRDefault="004A7AEA" w:rsidP="00D261EA">
            <w:pPr>
              <w:rPr>
                <w:lang w:eastAsia="en-US"/>
              </w:rPr>
            </w:pPr>
            <w:r>
              <w:rPr>
                <w:lang w:eastAsia="en-US"/>
              </w:rPr>
              <w:t>1.0</w:t>
            </w:r>
          </w:p>
        </w:tc>
        <w:tc>
          <w:tcPr>
            <w:tcW w:w="3293" w:type="dxa"/>
          </w:tcPr>
          <w:p w14:paraId="4AE19816" w14:textId="3241001D" w:rsidR="004A7AEA" w:rsidRPr="002B45C6" w:rsidRDefault="004A7AEA" w:rsidP="00D261EA">
            <w:r>
              <w:t xml:space="preserve">Document created </w:t>
            </w:r>
          </w:p>
        </w:tc>
        <w:tc>
          <w:tcPr>
            <w:tcW w:w="2268" w:type="dxa"/>
          </w:tcPr>
          <w:p w14:paraId="4B945C42" w14:textId="0591693F" w:rsidR="004A7AEA" w:rsidRPr="002B45C6" w:rsidRDefault="004A7AEA" w:rsidP="00D261EA">
            <w:pPr>
              <w:spacing w:after="0"/>
            </w:pPr>
            <w:r>
              <w:t>08/05/2018</w:t>
            </w:r>
          </w:p>
        </w:tc>
      </w:tr>
      <w:tr w:rsidR="001B0B0A" w:rsidRPr="002B45C6" w14:paraId="1CF809B5" w14:textId="77777777" w:rsidTr="004A7AEA">
        <w:tc>
          <w:tcPr>
            <w:tcW w:w="1097" w:type="dxa"/>
          </w:tcPr>
          <w:p w14:paraId="67F6182D" w14:textId="152358DF" w:rsidR="001B0B0A" w:rsidRDefault="001B0B0A" w:rsidP="00D261EA">
            <w:pPr>
              <w:rPr>
                <w:lang w:eastAsia="en-US"/>
              </w:rPr>
            </w:pPr>
            <w:r>
              <w:rPr>
                <w:lang w:eastAsia="en-US"/>
              </w:rPr>
              <w:t>1.1</w:t>
            </w:r>
          </w:p>
        </w:tc>
        <w:tc>
          <w:tcPr>
            <w:tcW w:w="3293" w:type="dxa"/>
          </w:tcPr>
          <w:p w14:paraId="670A7726" w14:textId="4509EABE" w:rsidR="001B0B0A" w:rsidRDefault="001B0B0A" w:rsidP="00D261EA">
            <w:r>
              <w:t xml:space="preserve">Document update for 2019. Guidance </w:t>
            </w:r>
            <w:r w:rsidR="00D87822">
              <w:t>strengthened.</w:t>
            </w:r>
          </w:p>
        </w:tc>
        <w:tc>
          <w:tcPr>
            <w:tcW w:w="2268" w:type="dxa"/>
          </w:tcPr>
          <w:p w14:paraId="1789CFDD" w14:textId="7E19FAF4" w:rsidR="001B0B0A" w:rsidRDefault="00F20621" w:rsidP="00D261EA">
            <w:pPr>
              <w:spacing w:after="0"/>
            </w:pPr>
            <w:r>
              <w:t>25</w:t>
            </w:r>
            <w:r w:rsidR="001B0B0A">
              <w:t>/07/2019</w:t>
            </w:r>
          </w:p>
        </w:tc>
      </w:tr>
      <w:tr w:rsidR="004B7FD4" w:rsidRPr="002B45C6" w14:paraId="6A0D8226" w14:textId="77777777" w:rsidTr="004A7AEA">
        <w:tc>
          <w:tcPr>
            <w:tcW w:w="1097" w:type="dxa"/>
          </w:tcPr>
          <w:p w14:paraId="41A89E57" w14:textId="40E76BA4" w:rsidR="004B7FD4" w:rsidRDefault="004B7FD4" w:rsidP="00D261EA">
            <w:pPr>
              <w:rPr>
                <w:lang w:eastAsia="en-US"/>
              </w:rPr>
            </w:pPr>
            <w:r>
              <w:rPr>
                <w:lang w:eastAsia="en-US"/>
              </w:rPr>
              <w:t xml:space="preserve">1.2 </w:t>
            </w:r>
          </w:p>
        </w:tc>
        <w:tc>
          <w:tcPr>
            <w:tcW w:w="3293" w:type="dxa"/>
          </w:tcPr>
          <w:p w14:paraId="7CCF3E0D" w14:textId="7B698B52" w:rsidR="004B7FD4" w:rsidRDefault="004B7FD4" w:rsidP="00D261EA">
            <w:r>
              <w:t>Document update for 2020. Guidance strengthened.</w:t>
            </w:r>
          </w:p>
        </w:tc>
        <w:tc>
          <w:tcPr>
            <w:tcW w:w="2268" w:type="dxa"/>
          </w:tcPr>
          <w:p w14:paraId="358C7FBF" w14:textId="2017698A" w:rsidR="004B7FD4" w:rsidRDefault="004B7FD4" w:rsidP="00D261EA">
            <w:pPr>
              <w:spacing w:after="0"/>
            </w:pPr>
            <w:r>
              <w:t>27/08/2020</w:t>
            </w:r>
          </w:p>
        </w:tc>
      </w:tr>
      <w:tr w:rsidR="007D28A3" w:rsidRPr="002B45C6" w14:paraId="797ACDAE" w14:textId="77777777" w:rsidTr="004A7AEA">
        <w:tc>
          <w:tcPr>
            <w:tcW w:w="1097" w:type="dxa"/>
          </w:tcPr>
          <w:p w14:paraId="0C8EBB82" w14:textId="7299316A" w:rsidR="007D28A3" w:rsidRDefault="007D28A3" w:rsidP="00D261EA">
            <w:pPr>
              <w:rPr>
                <w:lang w:eastAsia="en-US"/>
              </w:rPr>
            </w:pPr>
            <w:r>
              <w:rPr>
                <w:lang w:eastAsia="en-US"/>
              </w:rPr>
              <w:t>1.3</w:t>
            </w:r>
          </w:p>
        </w:tc>
        <w:tc>
          <w:tcPr>
            <w:tcW w:w="3293" w:type="dxa"/>
          </w:tcPr>
          <w:p w14:paraId="5ABC1AA1" w14:textId="0886DE62" w:rsidR="007D28A3" w:rsidRDefault="007D28A3" w:rsidP="00D261EA">
            <w:r>
              <w:t xml:space="preserve">Document </w:t>
            </w:r>
            <w:r w:rsidR="009A36A7">
              <w:t xml:space="preserve">updated to </w:t>
            </w:r>
            <w:r w:rsidR="00611500">
              <w:t xml:space="preserve">reflect </w:t>
            </w:r>
            <w:r w:rsidR="009A36A7">
              <w:t>UK GDPR</w:t>
            </w:r>
            <w:r w:rsidR="00611500">
              <w:t>, refreshed links and clarified child friendly notices guidance.</w:t>
            </w:r>
          </w:p>
        </w:tc>
        <w:tc>
          <w:tcPr>
            <w:tcW w:w="2268" w:type="dxa"/>
          </w:tcPr>
          <w:p w14:paraId="7D56795D" w14:textId="419CDB6C" w:rsidR="007D28A3" w:rsidRDefault="009A36A7" w:rsidP="00D261EA">
            <w:pPr>
              <w:spacing w:after="0"/>
            </w:pPr>
            <w:r>
              <w:t>22/11/2021</w:t>
            </w:r>
          </w:p>
        </w:tc>
      </w:tr>
      <w:tr w:rsidR="001B0D69" w:rsidRPr="002B45C6" w14:paraId="7BECEED1" w14:textId="77777777" w:rsidTr="004A7AEA">
        <w:tc>
          <w:tcPr>
            <w:tcW w:w="1097" w:type="dxa"/>
          </w:tcPr>
          <w:p w14:paraId="5B537C5A" w14:textId="0F07839E" w:rsidR="001B0D69" w:rsidRDefault="001B0D69" w:rsidP="00D261EA">
            <w:pPr>
              <w:rPr>
                <w:lang w:eastAsia="en-US"/>
              </w:rPr>
            </w:pPr>
            <w:r>
              <w:rPr>
                <w:lang w:eastAsia="en-US"/>
              </w:rPr>
              <w:t>1.4</w:t>
            </w:r>
          </w:p>
        </w:tc>
        <w:tc>
          <w:tcPr>
            <w:tcW w:w="3293" w:type="dxa"/>
          </w:tcPr>
          <w:p w14:paraId="2CD66DED" w14:textId="1EF475B2" w:rsidR="001B0D69" w:rsidRDefault="001B0D69" w:rsidP="00D261EA">
            <w:r>
              <w:t>Document and links updated</w:t>
            </w:r>
          </w:p>
        </w:tc>
        <w:tc>
          <w:tcPr>
            <w:tcW w:w="2268" w:type="dxa"/>
          </w:tcPr>
          <w:p w14:paraId="3943DFC9" w14:textId="3E09468F" w:rsidR="001B0D69" w:rsidRDefault="00CB71A6" w:rsidP="00D261EA">
            <w:pPr>
              <w:spacing w:after="0"/>
            </w:pPr>
            <w:r>
              <w:t>31/08</w:t>
            </w:r>
            <w:r w:rsidR="001B0D69">
              <w:t>/2022</w:t>
            </w:r>
          </w:p>
        </w:tc>
      </w:tr>
      <w:tr w:rsidR="00404D44" w:rsidRPr="002B45C6" w14:paraId="63C73F2C" w14:textId="77777777" w:rsidTr="004A7AEA">
        <w:tc>
          <w:tcPr>
            <w:tcW w:w="1097" w:type="dxa"/>
          </w:tcPr>
          <w:p w14:paraId="11B8E4D2" w14:textId="57B6630D" w:rsidR="00404D44" w:rsidRDefault="00404D44" w:rsidP="00D261EA">
            <w:pPr>
              <w:rPr>
                <w:lang w:eastAsia="en-US"/>
              </w:rPr>
            </w:pPr>
            <w:r>
              <w:rPr>
                <w:lang w:eastAsia="en-US"/>
              </w:rPr>
              <w:t>1.5</w:t>
            </w:r>
          </w:p>
        </w:tc>
        <w:tc>
          <w:tcPr>
            <w:tcW w:w="3293" w:type="dxa"/>
          </w:tcPr>
          <w:p w14:paraId="7D2F0DEC" w14:textId="2470D641" w:rsidR="00404D44" w:rsidRDefault="00404D44" w:rsidP="00D261EA">
            <w:r>
              <w:t>Document updated</w:t>
            </w:r>
          </w:p>
        </w:tc>
        <w:tc>
          <w:tcPr>
            <w:tcW w:w="2268" w:type="dxa"/>
          </w:tcPr>
          <w:p w14:paraId="11361B70" w14:textId="5275137F" w:rsidR="00404D44" w:rsidRDefault="004F16CC" w:rsidP="00D261EA">
            <w:pPr>
              <w:spacing w:after="0"/>
            </w:pPr>
            <w:r>
              <w:t>01/05/</w:t>
            </w:r>
            <w:r w:rsidR="00404D44">
              <w:t>2023</w:t>
            </w:r>
          </w:p>
        </w:tc>
      </w:tr>
      <w:tr w:rsidR="006111B8" w:rsidRPr="002B45C6" w14:paraId="3854F980" w14:textId="77777777" w:rsidTr="004A7AEA">
        <w:tc>
          <w:tcPr>
            <w:tcW w:w="1097" w:type="dxa"/>
          </w:tcPr>
          <w:p w14:paraId="610F9E2B" w14:textId="3E85CADC" w:rsidR="006111B8" w:rsidRDefault="006111B8" w:rsidP="00D261EA">
            <w:pPr>
              <w:rPr>
                <w:lang w:eastAsia="en-US"/>
              </w:rPr>
            </w:pPr>
            <w:r>
              <w:rPr>
                <w:lang w:eastAsia="en-US"/>
              </w:rPr>
              <w:t>1.6</w:t>
            </w:r>
          </w:p>
        </w:tc>
        <w:tc>
          <w:tcPr>
            <w:tcW w:w="3293" w:type="dxa"/>
          </w:tcPr>
          <w:p w14:paraId="2F33BE80" w14:textId="38B7F05A" w:rsidR="006111B8" w:rsidRDefault="006111B8" w:rsidP="00D261EA">
            <w:r>
              <w:t>Links to NPD Updated</w:t>
            </w:r>
          </w:p>
        </w:tc>
        <w:tc>
          <w:tcPr>
            <w:tcW w:w="2268" w:type="dxa"/>
          </w:tcPr>
          <w:p w14:paraId="6F1FF709" w14:textId="0227CF8C" w:rsidR="006111B8" w:rsidRDefault="006111B8" w:rsidP="00D261EA">
            <w:pPr>
              <w:spacing w:after="0"/>
            </w:pPr>
            <w:r>
              <w:t>12/10/2023</w:t>
            </w:r>
          </w:p>
        </w:tc>
      </w:tr>
      <w:tr w:rsidR="00F608C2" w:rsidRPr="002B45C6" w14:paraId="3863D78C" w14:textId="77777777" w:rsidTr="004A7AEA">
        <w:trPr>
          <w:ins w:id="342" w:author="SUMMERS, Simon" w:date="2024-05-14T09:02:00Z"/>
        </w:trPr>
        <w:tc>
          <w:tcPr>
            <w:tcW w:w="1097" w:type="dxa"/>
          </w:tcPr>
          <w:p w14:paraId="7A4291BC" w14:textId="452C0494" w:rsidR="00F608C2" w:rsidRDefault="00F608C2" w:rsidP="00D261EA">
            <w:pPr>
              <w:rPr>
                <w:ins w:id="343" w:author="SUMMERS, Simon" w:date="2024-05-14T09:02:00Z" w16du:dateUtc="2024-05-14T08:02:00Z"/>
                <w:lang w:eastAsia="en-US"/>
              </w:rPr>
            </w:pPr>
            <w:ins w:id="344" w:author="SUMMERS, Simon" w:date="2024-05-14T09:02:00Z" w16du:dateUtc="2024-05-14T08:02:00Z">
              <w:r>
                <w:rPr>
                  <w:lang w:eastAsia="en-US"/>
                </w:rPr>
                <w:t>1.7</w:t>
              </w:r>
            </w:ins>
          </w:p>
        </w:tc>
        <w:tc>
          <w:tcPr>
            <w:tcW w:w="3293" w:type="dxa"/>
          </w:tcPr>
          <w:p w14:paraId="66DDC56B" w14:textId="734FB780" w:rsidR="00F608C2" w:rsidRPr="00F608C2" w:rsidRDefault="0049348D" w:rsidP="00D261EA">
            <w:pPr>
              <w:rPr>
                <w:ins w:id="345" w:author="SUMMERS, Simon" w:date="2024-05-14T09:02:00Z" w16du:dateUtc="2024-05-14T08:02:00Z"/>
                <w:bCs/>
              </w:rPr>
            </w:pPr>
            <w:ins w:id="346" w:author="SUMMERS, Simon" w:date="2024-05-14T13:58:00Z" w16du:dateUtc="2024-05-14T12:58:00Z">
              <w:r>
                <w:rPr>
                  <w:bCs/>
                </w:rPr>
                <w:t>Minor updates for clarity</w:t>
              </w:r>
            </w:ins>
            <w:ins w:id="347" w:author="SUMMERS, Simon" w:date="2024-05-14T09:09:00Z" w16du:dateUtc="2024-05-14T08:09:00Z">
              <w:r w:rsidR="002A4814">
                <w:rPr>
                  <w:bCs/>
                </w:rPr>
                <w:t>, s</w:t>
              </w:r>
            </w:ins>
            <w:ins w:id="348" w:author="SUMMERS, Simon" w:date="2024-05-14T09:03:00Z" w16du:dateUtc="2024-05-14T08:03:00Z">
              <w:r w:rsidR="00F608C2">
                <w:rPr>
                  <w:bCs/>
                </w:rPr>
                <w:t>ection</w:t>
              </w:r>
            </w:ins>
            <w:ins w:id="349" w:author="SUMMERS, Simon" w:date="2024-05-14T09:08:00Z" w16du:dateUtc="2024-05-14T08:08:00Z">
              <w:r w:rsidR="002A4814">
                <w:rPr>
                  <w:bCs/>
                </w:rPr>
                <w:t xml:space="preserve"> 3.7</w:t>
              </w:r>
            </w:ins>
            <w:ins w:id="350" w:author="SUMMERS, Simon" w:date="2024-05-14T09:03:00Z" w16du:dateUtc="2024-05-14T08:03:00Z">
              <w:r w:rsidR="00F608C2">
                <w:rPr>
                  <w:bCs/>
                </w:rPr>
                <w:t xml:space="preserve"> </w:t>
              </w:r>
            </w:ins>
            <w:ins w:id="351" w:author="SUMMERS, Simon" w:date="2024-05-14T09:10:00Z" w16du:dateUtc="2024-05-14T08:10:00Z">
              <w:r w:rsidR="002A4814">
                <w:rPr>
                  <w:bCs/>
                </w:rPr>
                <w:t>(pp.</w:t>
              </w:r>
            </w:ins>
            <w:ins w:id="352" w:author="SUMMERS, Simon" w:date="2024-05-14T09:11:00Z" w16du:dateUtc="2024-05-14T08:11:00Z">
              <w:r w:rsidR="002A4814">
                <w:rPr>
                  <w:bCs/>
                </w:rPr>
                <w:t xml:space="preserve">15/16, 22/23) </w:t>
              </w:r>
            </w:ins>
            <w:ins w:id="353" w:author="SUMMERS, Simon" w:date="2024-05-14T09:04:00Z" w16du:dateUtc="2024-05-14T08:04:00Z">
              <w:r w:rsidR="00F608C2">
                <w:rPr>
                  <w:bCs/>
                </w:rPr>
                <w:t xml:space="preserve">revised </w:t>
              </w:r>
            </w:ins>
            <w:ins w:id="354" w:author="SUMMERS, Simon" w:date="2024-05-14T09:05:00Z" w16du:dateUtc="2024-05-14T08:05:00Z">
              <w:r w:rsidR="00F608C2">
                <w:rPr>
                  <w:bCs/>
                </w:rPr>
                <w:t>for clarity and consistency.</w:t>
              </w:r>
            </w:ins>
          </w:p>
        </w:tc>
        <w:tc>
          <w:tcPr>
            <w:tcW w:w="2268" w:type="dxa"/>
          </w:tcPr>
          <w:p w14:paraId="64EB77E7" w14:textId="6B34C28B" w:rsidR="00F608C2" w:rsidRDefault="00F608C2" w:rsidP="00D261EA">
            <w:pPr>
              <w:spacing w:after="0"/>
              <w:rPr>
                <w:ins w:id="355" w:author="SUMMERS, Simon" w:date="2024-05-14T09:02:00Z" w16du:dateUtc="2024-05-14T08:02:00Z"/>
              </w:rPr>
            </w:pPr>
            <w:ins w:id="356" w:author="SUMMERS, Simon" w:date="2024-05-14T09:02:00Z" w16du:dateUtc="2024-05-14T08:02:00Z">
              <w:r>
                <w:t>14</w:t>
              </w:r>
            </w:ins>
            <w:ins w:id="357" w:author="SUMMERS, Simon" w:date="2024-05-14T09:09:00Z" w16du:dateUtc="2024-05-14T08:09:00Z">
              <w:r w:rsidR="002A4814">
                <w:t>/</w:t>
              </w:r>
            </w:ins>
            <w:ins w:id="358" w:author="SUMMERS, Simon" w:date="2024-05-14T09:02:00Z" w16du:dateUtc="2024-05-14T08:02:00Z">
              <w:r>
                <w:t>05</w:t>
              </w:r>
            </w:ins>
            <w:ins w:id="359" w:author="SUMMERS, Simon" w:date="2024-05-14T09:09:00Z" w16du:dateUtc="2024-05-14T08:09:00Z">
              <w:r w:rsidR="002A4814">
                <w:t>/</w:t>
              </w:r>
            </w:ins>
            <w:ins w:id="360" w:author="SUMMERS, Simon" w:date="2024-05-14T09:02:00Z" w16du:dateUtc="2024-05-14T08:02:00Z">
              <w:r>
                <w:t>2024</w:t>
              </w:r>
            </w:ins>
          </w:p>
        </w:tc>
      </w:tr>
    </w:tbl>
    <w:p w14:paraId="04296D9B" w14:textId="65DAF21B" w:rsidR="004A7AEA" w:rsidRDefault="004A7AEA" w:rsidP="00DD172E">
      <w:pPr>
        <w:tabs>
          <w:tab w:val="left" w:pos="2066"/>
        </w:tabs>
        <w:rPr>
          <w:sz w:val="32"/>
          <w:szCs w:val="32"/>
        </w:rPr>
      </w:pPr>
    </w:p>
    <w:p w14:paraId="0AA0F54A" w14:textId="77777777" w:rsidR="004A7AEA" w:rsidRPr="00DD172E" w:rsidRDefault="004A7AEA" w:rsidP="00DD172E">
      <w:pPr>
        <w:tabs>
          <w:tab w:val="left" w:pos="2066"/>
        </w:tabs>
        <w:rPr>
          <w:sz w:val="32"/>
          <w:szCs w:val="32"/>
        </w:rPr>
        <w:sectPr w:rsidR="004A7AEA" w:rsidRPr="00DD172E" w:rsidSect="00B53986">
          <w:headerReference w:type="first" r:id="rId58"/>
          <w:pgSz w:w="11906" w:h="16838"/>
          <w:pgMar w:top="1134" w:right="1276" w:bottom="1134" w:left="1134" w:header="709" w:footer="709" w:gutter="0"/>
          <w:cols w:space="1134"/>
          <w:titlePg/>
          <w:docGrid w:linePitch="360"/>
        </w:sectPr>
      </w:pPr>
    </w:p>
    <w:p w14:paraId="6D23DE2A" w14:textId="77777777" w:rsidR="00127E78" w:rsidRDefault="00127E78" w:rsidP="00127E78">
      <w:pPr>
        <w:pStyle w:val="Logos"/>
        <w:tabs>
          <w:tab w:val="right" w:pos="9498"/>
        </w:tabs>
      </w:pPr>
      <w:bookmarkStart w:id="361" w:name="_Annex_1_–"/>
      <w:bookmarkEnd w:id="361"/>
      <w:r>
        <w:rPr>
          <w:lang w:eastAsia="en-GB"/>
        </w:rPr>
        <w:lastRenderedPageBreak/>
        <w:drawing>
          <wp:inline distT="0" distB="0" distL="0" distR="0" wp14:anchorId="722F323C" wp14:editId="6A917845">
            <wp:extent cx="1344930" cy="1075690"/>
            <wp:effectExtent l="0" t="0" r="7620" b="0"/>
            <wp:docPr id="18" name="Picture 18" descr="Department for Education" title="Logo"/>
            <wp:cNvGraphicFramePr/>
            <a:graphic xmlns:a="http://schemas.openxmlformats.org/drawingml/2006/main">
              <a:graphicData uri="http://schemas.openxmlformats.org/drawingml/2006/picture">
                <pic:pic xmlns:pic="http://schemas.openxmlformats.org/drawingml/2006/picture">
                  <pic:nvPicPr>
                    <pic:cNvPr id="9" name="Picture 9" descr="Department for Education" title="Logo"/>
                    <pic:cNvPicPr/>
                  </pic:nvPicPr>
                  <pic:blipFill rotWithShape="1">
                    <a:blip r:embed="rId13"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p>
    <w:p w14:paraId="140EF044" w14:textId="4131BA67" w:rsidR="00127E78" w:rsidRPr="00D807FE" w:rsidRDefault="00127E78" w:rsidP="00127E78">
      <w:pPr>
        <w:pStyle w:val="CopyrightSpacing"/>
        <w:spacing w:before="5760"/>
      </w:pPr>
      <w:r w:rsidRPr="00D807FE">
        <w:t>© Crown</w:t>
      </w:r>
      <w:ins w:id="362" w:author="SUMMERS, Simon" w:date="2024-05-02T09:25:00Z" w16du:dateUtc="2024-05-02T08:25:00Z">
        <w:r w:rsidR="00861271">
          <w:t xml:space="preserve"> </w:t>
        </w:r>
      </w:ins>
      <w:del w:id="363" w:author="SUMMERS, Simon" w:date="2024-04-30T11:49:00Z" w16du:dateUtc="2024-04-30T10:49:00Z">
        <w:r w:rsidRPr="00D807FE" w:rsidDel="00034B4C">
          <w:delText xml:space="preserve"> </w:delText>
        </w:r>
      </w:del>
      <w:r w:rsidRPr="00D807FE">
        <w:t xml:space="preserve">copyright </w:t>
      </w:r>
      <w:r>
        <w:t>20</w:t>
      </w:r>
      <w:r w:rsidR="009A36A7">
        <w:t>2</w:t>
      </w:r>
      <w:del w:id="364" w:author="SUMMERS, Simon" w:date="2024-04-30T09:25:00Z" w16du:dateUtc="2024-04-30T08:25:00Z">
        <w:r w:rsidR="00AA0B1F" w:rsidDel="00555B04">
          <w:delText>3</w:delText>
        </w:r>
      </w:del>
      <w:ins w:id="365" w:author="SUMMERS, Simon" w:date="2024-04-30T09:25:00Z" w16du:dateUtc="2024-04-30T08:25:00Z">
        <w:r w:rsidR="00555B04">
          <w:t>4</w:t>
        </w:r>
      </w:ins>
    </w:p>
    <w:p w14:paraId="1C240FB0" w14:textId="77777777" w:rsidR="00127E78" w:rsidRPr="0034222D" w:rsidRDefault="00127E78" w:rsidP="00127E78">
      <w:pPr>
        <w:pStyle w:val="CopyrightBox"/>
      </w:pPr>
      <w:r>
        <w:t xml:space="preserve">This </w:t>
      </w:r>
      <w:r w:rsidRPr="0034222D">
        <w:t xml:space="preserve">publication </w:t>
      </w:r>
      <w:r>
        <w:t xml:space="preserve">(not including logos) is licensed under the terms of the </w:t>
      </w:r>
      <w:r w:rsidRPr="0034222D">
        <w:t>Open Government Licence v</w:t>
      </w:r>
      <w:r>
        <w:t>3</w:t>
      </w:r>
      <w:r w:rsidRPr="0034222D">
        <w:t>.0</w:t>
      </w:r>
      <w:r>
        <w:t xml:space="preserve"> except where otherwise stated</w:t>
      </w:r>
      <w:r w:rsidRPr="0034222D">
        <w:t>. Where we have identified any third party copyright information you will need to obtain permission from the copyright holders concerned.</w:t>
      </w:r>
    </w:p>
    <w:p w14:paraId="2E7A8225" w14:textId="77777777" w:rsidR="00127E78" w:rsidRDefault="00127E78" w:rsidP="00127E78">
      <w:pPr>
        <w:pStyle w:val="LicenceIntro"/>
      </w:pPr>
      <w:r>
        <w:t>To view this licence:</w:t>
      </w:r>
    </w:p>
    <w:p w14:paraId="2CDF898D" w14:textId="77777777" w:rsidR="00127E78" w:rsidRPr="00095901" w:rsidRDefault="00127E78" w:rsidP="00127E78">
      <w:pPr>
        <w:pStyle w:val="Licence"/>
      </w:pPr>
      <w:r w:rsidRPr="00095901">
        <w:t xml:space="preserve">visit </w:t>
      </w:r>
      <w:r w:rsidRPr="00095901">
        <w:tab/>
      </w:r>
      <w:hyperlink r:id="rId59" w:tooltip="Visit the national archives licencing information" w:history="1">
        <w:r>
          <w:rPr>
            <w:rStyle w:val="Hyperlink"/>
          </w:rPr>
          <w:t>www.nationalarchives.gov.uk/doc/open-government-licence/version/3</w:t>
        </w:r>
      </w:hyperlink>
    </w:p>
    <w:p w14:paraId="16ACC456" w14:textId="77777777" w:rsidR="00127E78" w:rsidRDefault="00127E78" w:rsidP="00127E78">
      <w:pPr>
        <w:pStyle w:val="Licence"/>
        <w:rPr>
          <w:rStyle w:val="Hyperlink"/>
        </w:rPr>
      </w:pPr>
      <w:r w:rsidRPr="00095901">
        <w:t xml:space="preserve">email </w:t>
      </w:r>
      <w:r w:rsidRPr="00095901">
        <w:tab/>
      </w:r>
      <w:hyperlink r:id="rId60" w:tooltip="The National Archives' email address" w:history="1">
        <w:r w:rsidRPr="00095901">
          <w:rPr>
            <w:rStyle w:val="Hyperlink"/>
          </w:rPr>
          <w:t>psi@nationalarchives.gsi.gov.uk</w:t>
        </w:r>
      </w:hyperlink>
    </w:p>
    <w:p w14:paraId="7CF4D01C" w14:textId="77777777" w:rsidR="00127E78" w:rsidRPr="00095901" w:rsidRDefault="00127E78" w:rsidP="00127E78">
      <w:pPr>
        <w:pStyle w:val="Licence"/>
      </w:pPr>
      <w:r>
        <w:t>write to</w:t>
      </w:r>
      <w:r>
        <w:tab/>
        <w:t>Information Policy Team, The National Archives, Kew, London, TW9 4DU</w:t>
      </w:r>
    </w:p>
    <w:p w14:paraId="56E0BD34" w14:textId="77777777" w:rsidR="00127E78" w:rsidRDefault="00127E78" w:rsidP="00127E78">
      <w:pPr>
        <w:pStyle w:val="LicenceIntro"/>
      </w:pPr>
      <w:r>
        <w:t>About this publication:</w:t>
      </w:r>
    </w:p>
    <w:p w14:paraId="06C757A0" w14:textId="77777777" w:rsidR="00127E78" w:rsidRDefault="00127E78" w:rsidP="00127E78">
      <w:pPr>
        <w:pStyle w:val="Licence"/>
      </w:pPr>
      <w:r w:rsidRPr="00095901">
        <w:t>enquir</w:t>
      </w:r>
      <w:r>
        <w:t>i</w:t>
      </w:r>
      <w:r w:rsidRPr="00095901">
        <w:t xml:space="preserve">es </w:t>
      </w:r>
      <w:r w:rsidRPr="00095901">
        <w:tab/>
      </w:r>
      <w:hyperlink r:id="rId61" w:tooltip="Department for Education contact us list" w:history="1">
        <w:r w:rsidRPr="00095901">
          <w:rPr>
            <w:rStyle w:val="Hyperlink"/>
          </w:rPr>
          <w:t>www.education.gov.uk/contactus</w:t>
        </w:r>
      </w:hyperlink>
    </w:p>
    <w:p w14:paraId="28793F89" w14:textId="77777777" w:rsidR="00127E78" w:rsidRDefault="00127E78" w:rsidP="00127E78">
      <w:pPr>
        <w:pStyle w:val="Licence"/>
      </w:pPr>
      <w:r w:rsidRPr="00095901">
        <w:t xml:space="preserve">download </w:t>
      </w:r>
      <w:r w:rsidRPr="00095901">
        <w:tab/>
      </w:r>
      <w:hyperlink r:id="rId62" w:tooltip="Link to GOV.UK publications" w:history="1">
        <w:r w:rsidRPr="00095901">
          <w:rPr>
            <w:rStyle w:val="Hyperlink"/>
          </w:rPr>
          <w:t>www.gov.uk/government/publications</w:t>
        </w:r>
      </w:hyperlink>
    </w:p>
    <w:p w14:paraId="4E873D44" w14:textId="3E8CD836" w:rsidR="00127E78" w:rsidRPr="00203ACA" w:rsidRDefault="00127E78" w:rsidP="00127E78">
      <w:pPr>
        <w:pStyle w:val="Reference"/>
        <w:tabs>
          <w:tab w:val="clear" w:pos="1701"/>
          <w:tab w:val="left" w:pos="1418"/>
        </w:tabs>
      </w:pP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835"/>
        <w:gridCol w:w="935"/>
        <w:gridCol w:w="3459"/>
      </w:tblGrid>
      <w:tr w:rsidR="00127E78" w:rsidRPr="00E1471D" w14:paraId="6DDB6C98" w14:textId="77777777" w:rsidTr="00B53986">
        <w:trPr>
          <w:tblHeader/>
        </w:trPr>
        <w:tc>
          <w:tcPr>
            <w:tcW w:w="1276" w:type="dxa"/>
          </w:tcPr>
          <w:p w14:paraId="35463305" w14:textId="77777777" w:rsidR="00127E78" w:rsidRPr="00E1471D" w:rsidRDefault="00127E78" w:rsidP="00B53986">
            <w:pPr>
              <w:pStyle w:val="SocialMedia"/>
              <w:tabs>
                <w:tab w:val="clear" w:pos="4253"/>
                <w:tab w:val="left" w:pos="176"/>
              </w:tabs>
            </w:pPr>
            <w:r>
              <w:tab/>
            </w:r>
            <w:r w:rsidRPr="00E1471D">
              <w:drawing>
                <wp:inline distT="0" distB="0" distL="0" distR="0" wp14:anchorId="012F6B57" wp14:editId="1335939E">
                  <wp:extent cx="338400" cy="273600"/>
                  <wp:effectExtent l="0" t="0" r="5080" b="0"/>
                  <wp:docPr id="15" name="Picture 15" descr="Twitter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logo_blue.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38400" cy="273600"/>
                          </a:xfrm>
                          <a:prstGeom prst="rect">
                            <a:avLst/>
                          </a:prstGeom>
                        </pic:spPr>
                      </pic:pic>
                    </a:graphicData>
                  </a:graphic>
                </wp:inline>
              </w:drawing>
            </w:r>
          </w:p>
        </w:tc>
        <w:tc>
          <w:tcPr>
            <w:tcW w:w="2835" w:type="dxa"/>
          </w:tcPr>
          <w:p w14:paraId="61200E12" w14:textId="77777777" w:rsidR="00127E78" w:rsidRPr="00E1471D" w:rsidRDefault="00127E78" w:rsidP="00B53986">
            <w:pPr>
              <w:pStyle w:val="SocialMedia"/>
            </w:pPr>
            <w:r>
              <w:t>Follow us on T</w:t>
            </w:r>
            <w:r w:rsidRPr="00E1471D">
              <w:t>witter:</w:t>
            </w:r>
            <w:r w:rsidRPr="003873BA">
              <w:t xml:space="preserve"> </w:t>
            </w:r>
            <w:hyperlink r:id="rId64" w:tooltip="View the DfE Twitter profile page" w:history="1">
              <w:r w:rsidRPr="003873BA">
                <w:rPr>
                  <w:rStyle w:val="Hyperlink"/>
                </w:rPr>
                <w:t>@educationgovuk</w:t>
              </w:r>
            </w:hyperlink>
          </w:p>
        </w:tc>
        <w:tc>
          <w:tcPr>
            <w:tcW w:w="935" w:type="dxa"/>
          </w:tcPr>
          <w:p w14:paraId="25C8BEC7" w14:textId="77777777" w:rsidR="00127E78" w:rsidRPr="00E1471D" w:rsidRDefault="00127E78" w:rsidP="00B53986">
            <w:pPr>
              <w:pStyle w:val="SocialMedia"/>
            </w:pPr>
            <w:r w:rsidRPr="00E1471D">
              <w:drawing>
                <wp:inline distT="0" distB="0" distL="0" distR="0" wp14:anchorId="096CD1EB" wp14:editId="2EBDE838">
                  <wp:extent cx="273050" cy="273050"/>
                  <wp:effectExtent l="0" t="0" r="0" b="0"/>
                  <wp:docPr id="16" name="Picture 16" descr="Facebook"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_f_logo_lg.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tcPr>
          <w:p w14:paraId="214BA3E6" w14:textId="77777777" w:rsidR="00127E78" w:rsidRPr="00E1471D" w:rsidRDefault="00127E78" w:rsidP="00B53986">
            <w:pPr>
              <w:pStyle w:val="SocialMedia"/>
            </w:pPr>
            <w:r w:rsidRPr="00E1471D">
              <w:t xml:space="preserve">Like us on </w:t>
            </w:r>
            <w:r>
              <w:t>F</w:t>
            </w:r>
            <w:r w:rsidRPr="00E1471D">
              <w:t>acebook:</w:t>
            </w:r>
            <w:r w:rsidRPr="00E1471D">
              <w:br/>
            </w:r>
            <w:hyperlink r:id="rId66" w:tooltip="Link the DfE on Facebook" w:history="1">
              <w:r w:rsidRPr="003873BA">
                <w:rPr>
                  <w:rStyle w:val="Hyperlink"/>
                </w:rPr>
                <w:t>facebook.com/educationgovuk</w:t>
              </w:r>
            </w:hyperlink>
          </w:p>
        </w:tc>
      </w:tr>
    </w:tbl>
    <w:p w14:paraId="15E1EC59" w14:textId="77777777" w:rsidR="00127E78" w:rsidRPr="0096424B" w:rsidRDefault="00127E78" w:rsidP="00127E78">
      <w:pPr>
        <w:pStyle w:val="TableRowRight"/>
      </w:pPr>
    </w:p>
    <w:p w14:paraId="1734BFD1" w14:textId="77777777" w:rsidR="001927D9" w:rsidRDefault="001927D9"/>
    <w:sectPr w:rsidR="001927D9" w:rsidSect="00B53986">
      <w:headerReference w:type="first" r:id="rId67"/>
      <w:pgSz w:w="11906" w:h="16838"/>
      <w:pgMar w:top="1134" w:right="1276" w:bottom="1134" w:left="1134" w:header="709" w:footer="709" w:gutter="0"/>
      <w:cols w:space="113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5D604" w14:textId="77777777" w:rsidR="00DB5EE0" w:rsidRDefault="00DB5EE0" w:rsidP="00FD7552">
      <w:pPr>
        <w:spacing w:after="0" w:line="240" w:lineRule="auto"/>
      </w:pPr>
      <w:r>
        <w:separator/>
      </w:r>
    </w:p>
  </w:endnote>
  <w:endnote w:type="continuationSeparator" w:id="0">
    <w:p w14:paraId="748BDDEE" w14:textId="77777777" w:rsidR="00DB5EE0" w:rsidRDefault="00DB5EE0" w:rsidP="00FD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7617D" w14:textId="77777777" w:rsidR="001878C3" w:rsidRDefault="001878C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0A9848FC" w14:textId="77777777" w:rsidR="001878C3" w:rsidRDefault="00187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32444" w14:textId="77777777" w:rsidR="00DB5EE0" w:rsidRDefault="00DB5EE0" w:rsidP="00FD7552">
      <w:pPr>
        <w:spacing w:after="0" w:line="240" w:lineRule="auto"/>
      </w:pPr>
      <w:r>
        <w:separator/>
      </w:r>
    </w:p>
  </w:footnote>
  <w:footnote w:type="continuationSeparator" w:id="0">
    <w:p w14:paraId="26411423" w14:textId="77777777" w:rsidR="00DB5EE0" w:rsidRDefault="00DB5EE0" w:rsidP="00FD7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A13BA" w14:textId="34969160" w:rsidR="008E1252" w:rsidRDefault="008E1252" w:rsidP="005C3C14">
    <w:pPr>
      <w:pStyle w:val="Header"/>
    </w:pPr>
  </w:p>
  <w:p w14:paraId="613F1C3B" w14:textId="557F30C0" w:rsidR="008E1252" w:rsidRDefault="008E1252" w:rsidP="00785B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10681" w14:textId="32F9D852" w:rsidR="008E1252" w:rsidRDefault="008E1252" w:rsidP="00785B95">
    <w:pPr>
      <w:pStyle w:val="Header"/>
      <w:jc w:val="center"/>
    </w:pPr>
    <w:r w:rsidRPr="00E32ED5">
      <w:t>Example school privacy notice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1F27" w14:textId="156BFB39" w:rsidR="008E1252" w:rsidRDefault="00030A24">
    <w:pPr>
      <w:pStyle w:val="Header"/>
    </w:pPr>
    <w:r>
      <w:rPr>
        <w:noProof/>
      </w:rPr>
      <mc:AlternateContent>
        <mc:Choice Requires="wps">
          <w:drawing>
            <wp:anchor distT="0" distB="0" distL="114300" distR="114300" simplePos="0" relativeHeight="251671552" behindDoc="0" locked="0" layoutInCell="1" allowOverlap="1" wp14:anchorId="4A1818EF" wp14:editId="53378EBE">
              <wp:simplePos x="0" y="0"/>
              <wp:positionH relativeFrom="column">
                <wp:posOffset>0</wp:posOffset>
              </wp:positionH>
              <wp:positionV relativeFrom="paragraph">
                <wp:posOffset>0</wp:posOffset>
              </wp:positionV>
              <wp:extent cx="6705600" cy="1795780"/>
              <wp:effectExtent l="0" t="0" r="0" b="4445"/>
              <wp:wrapNone/>
              <wp:docPr id="200583592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705600" cy="179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68DEC" id="_x0000_t202" coordsize="21600,21600" o:spt="202" path="m,l,21600r21600,l21600,xe">
              <v:stroke joinstyle="miter"/>
              <v:path gradientshapeok="t" o:connecttype="rect"/>
            </v:shapetype>
            <v:shape id="WordArt 7" o:spid="_x0000_s1026" type="#_x0000_t202" style="position:absolute;margin-left:0;margin-top:0;width:528pt;height:14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" filled="f" stroked="f">
              <o:lock v:ext="edit" text="t" shapetype="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DD0"/>
    <w:multiLevelType w:val="hybridMultilevel"/>
    <w:tmpl w:val="FA846684"/>
    <w:lvl w:ilvl="0" w:tplc="5CE08028">
      <w:start w:val="1"/>
      <w:numFmt w:val="bullet"/>
      <w:lvlText w:val=""/>
      <w:lvlJc w:val="left"/>
      <w:pPr>
        <w:ind w:left="1069" w:hanging="360"/>
      </w:pPr>
      <w:rPr>
        <w:rFonts w:ascii="Wingdings" w:hAnsi="Wingdings" w:hint="default"/>
        <w:color w:val="104F75"/>
        <w:sz w:val="24"/>
      </w:rPr>
    </w:lvl>
    <w:lvl w:ilvl="1" w:tplc="4D24DD74">
      <w:start w:val="1"/>
      <w:numFmt w:val="bullet"/>
      <w:lvlText w:val=""/>
      <w:lvlJc w:val="left"/>
      <w:pPr>
        <w:ind w:left="1800" w:hanging="360"/>
      </w:pPr>
      <w:rPr>
        <w:rFonts w:ascii="Wingdings" w:hAnsi="Wingdings" w:hint="default"/>
        <w:color w:val="104F75"/>
      </w:rPr>
    </w:lvl>
    <w:lvl w:ilvl="2" w:tplc="C0B2274C">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317CAA"/>
    <w:multiLevelType w:val="multilevel"/>
    <w:tmpl w:val="D63C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45127"/>
    <w:multiLevelType w:val="hybridMultilevel"/>
    <w:tmpl w:val="1CCA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FC4953"/>
    <w:multiLevelType w:val="hybridMultilevel"/>
    <w:tmpl w:val="78E093E4"/>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4"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5" w15:restartNumberingAfterBreak="0">
    <w:nsid w:val="1B0D6B4E"/>
    <w:multiLevelType w:val="hybridMultilevel"/>
    <w:tmpl w:val="78D6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B36AD"/>
    <w:multiLevelType w:val="hybridMultilevel"/>
    <w:tmpl w:val="9834A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427DA4"/>
    <w:multiLevelType w:val="hybridMultilevel"/>
    <w:tmpl w:val="BC06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245CF"/>
    <w:multiLevelType w:val="hybridMultilevel"/>
    <w:tmpl w:val="4E9C4530"/>
    <w:lvl w:ilvl="0" w:tplc="A1BC2178">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CF516F"/>
    <w:multiLevelType w:val="hybridMultilevel"/>
    <w:tmpl w:val="F2BE0F18"/>
    <w:lvl w:ilvl="0" w:tplc="4F087D8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64D7252"/>
    <w:multiLevelType w:val="hybridMultilevel"/>
    <w:tmpl w:val="1C043746"/>
    <w:lvl w:ilvl="0" w:tplc="08588E10">
      <w:start w:val="1"/>
      <w:numFmt w:val="bullet"/>
      <w:pStyle w:val="ListBullet2"/>
      <w:lvlText w:val=""/>
      <w:lvlJc w:val="left"/>
      <w:pPr>
        <w:ind w:left="720" w:hanging="360"/>
      </w:pPr>
      <w:rPr>
        <w:rFonts w:ascii="Wingdings" w:hAnsi="Wingdings" w:hint="default"/>
        <w:color w:val="104F7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A2A08"/>
    <w:multiLevelType w:val="hybridMultilevel"/>
    <w:tmpl w:val="7C8453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2A44FBB"/>
    <w:multiLevelType w:val="hybridMultilevel"/>
    <w:tmpl w:val="060A1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5A097E"/>
    <w:multiLevelType w:val="hybridMultilevel"/>
    <w:tmpl w:val="AE3824C4"/>
    <w:lvl w:ilvl="0" w:tplc="08090001">
      <w:start w:val="1"/>
      <w:numFmt w:val="bullet"/>
      <w:lvlText w:val=""/>
      <w:lvlJc w:val="left"/>
      <w:pPr>
        <w:ind w:left="720" w:hanging="360"/>
      </w:pPr>
      <w:rPr>
        <w:rFonts w:ascii="Symbol" w:hAnsi="Symbol" w:hint="default"/>
      </w:rPr>
    </w:lvl>
    <w:lvl w:ilvl="1" w:tplc="DC5081D0">
      <w:start w:val="1"/>
      <w:numFmt w:val="bullet"/>
      <w:pStyle w:val="ListParagraph"/>
      <w:lvlText w:val=""/>
      <w:lvlJc w:val="left"/>
      <w:pPr>
        <w:ind w:left="1440" w:hanging="360"/>
      </w:pPr>
      <w:rPr>
        <w:rFonts w:ascii="Symbol" w:hAnsi="Symbol" w:hint="default"/>
        <w:color w:val="0D0D0D" w:themeColor="text1" w:themeTint="F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480D54A4"/>
    <w:multiLevelType w:val="hybridMultilevel"/>
    <w:tmpl w:val="D78CB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548B0"/>
    <w:multiLevelType w:val="hybridMultilevel"/>
    <w:tmpl w:val="9014B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613E5"/>
    <w:multiLevelType w:val="multilevel"/>
    <w:tmpl w:val="B96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800DA"/>
    <w:multiLevelType w:val="hybridMultilevel"/>
    <w:tmpl w:val="CBE25B6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53995B0B"/>
    <w:multiLevelType w:val="multilevel"/>
    <w:tmpl w:val="EA14A7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473115C"/>
    <w:multiLevelType w:val="multilevel"/>
    <w:tmpl w:val="2E4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F9209F"/>
    <w:multiLevelType w:val="multilevel"/>
    <w:tmpl w:val="56A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0A2B4D"/>
    <w:multiLevelType w:val="hybridMultilevel"/>
    <w:tmpl w:val="B3C62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730419"/>
    <w:multiLevelType w:val="hybridMultilevel"/>
    <w:tmpl w:val="BFFA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7E4D01"/>
    <w:multiLevelType w:val="hybridMultilevel"/>
    <w:tmpl w:val="DA8CE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7A0656"/>
    <w:multiLevelType w:val="hybridMultilevel"/>
    <w:tmpl w:val="071ADA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643C40"/>
    <w:multiLevelType w:val="hybridMultilevel"/>
    <w:tmpl w:val="F89861C2"/>
    <w:lvl w:ilvl="0" w:tplc="BAFE26E2">
      <w:start w:val="1"/>
      <w:numFmt w:val="lowerLetter"/>
      <w:lvlText w:val="%1)"/>
      <w:lvlJc w:val="left"/>
      <w:pPr>
        <w:ind w:left="1080" w:hanging="720"/>
      </w:pPr>
      <w:rPr>
        <w:rFont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BD1F63"/>
    <w:multiLevelType w:val="hybridMultilevel"/>
    <w:tmpl w:val="E28A5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A258D5"/>
    <w:multiLevelType w:val="hybridMultilevel"/>
    <w:tmpl w:val="6A68B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ED2D51"/>
    <w:multiLevelType w:val="multilevel"/>
    <w:tmpl w:val="E0EA226C"/>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0" w15:restartNumberingAfterBreak="0">
    <w:nsid w:val="69AA7A8A"/>
    <w:multiLevelType w:val="hybridMultilevel"/>
    <w:tmpl w:val="BB9A9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0050A1"/>
    <w:multiLevelType w:val="hybridMultilevel"/>
    <w:tmpl w:val="01EAE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701AE8"/>
    <w:multiLevelType w:val="hybridMultilevel"/>
    <w:tmpl w:val="D804C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C66FD3"/>
    <w:multiLevelType w:val="hybridMultilevel"/>
    <w:tmpl w:val="72E8B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D75E64"/>
    <w:multiLevelType w:val="hybridMultilevel"/>
    <w:tmpl w:val="F5962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70694994"/>
    <w:multiLevelType w:val="hybridMultilevel"/>
    <w:tmpl w:val="E8080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556276"/>
    <w:multiLevelType w:val="hybridMultilevel"/>
    <w:tmpl w:val="44F0014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7" w15:restartNumberingAfterBreak="0">
    <w:nsid w:val="746528D9"/>
    <w:multiLevelType w:val="hybridMultilevel"/>
    <w:tmpl w:val="B238A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BB74E7"/>
    <w:multiLevelType w:val="hybridMultilevel"/>
    <w:tmpl w:val="E71A7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EA309A"/>
    <w:multiLevelType w:val="hybridMultilevel"/>
    <w:tmpl w:val="8594E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A96903"/>
    <w:multiLevelType w:val="hybridMultilevel"/>
    <w:tmpl w:val="BF34B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E3B34"/>
    <w:multiLevelType w:val="hybridMultilevel"/>
    <w:tmpl w:val="DBEE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75A48"/>
    <w:multiLevelType w:val="hybridMultilevel"/>
    <w:tmpl w:val="958A5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54CFBD0">
      <w:numFmt w:val="bullet"/>
      <w:lvlText w:val="•"/>
      <w:lvlJc w:val="left"/>
      <w:pPr>
        <w:ind w:left="2160" w:hanging="360"/>
      </w:pPr>
      <w:rPr>
        <w:rFonts w:ascii="Arial" w:eastAsia="Times New Roma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BB2B0D"/>
    <w:multiLevelType w:val="multilevel"/>
    <w:tmpl w:val="F296F6F4"/>
    <w:lvl w:ilvl="0">
      <w:start w:val="1"/>
      <w:numFmt w:val="decimal"/>
      <w:lvlText w:val="%1."/>
      <w:lvlJc w:val="left"/>
      <w:pPr>
        <w:ind w:left="758" w:hanging="398"/>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13967137">
    <w:abstractNumId w:val="14"/>
  </w:num>
  <w:num w:numId="2" w16cid:durableId="2002927615">
    <w:abstractNumId w:val="13"/>
  </w:num>
  <w:num w:numId="3" w16cid:durableId="2004968643">
    <w:abstractNumId w:val="43"/>
  </w:num>
  <w:num w:numId="4" w16cid:durableId="1519465115">
    <w:abstractNumId w:val="5"/>
  </w:num>
  <w:num w:numId="5" w16cid:durableId="1665930264">
    <w:abstractNumId w:val="42"/>
  </w:num>
  <w:num w:numId="6" w16cid:durableId="1582905323">
    <w:abstractNumId w:val="25"/>
  </w:num>
  <w:num w:numId="7" w16cid:durableId="447358827">
    <w:abstractNumId w:val="31"/>
  </w:num>
  <w:num w:numId="8" w16cid:durableId="255401747">
    <w:abstractNumId w:val="27"/>
  </w:num>
  <w:num w:numId="9" w16cid:durableId="410780219">
    <w:abstractNumId w:val="16"/>
  </w:num>
  <w:num w:numId="10" w16cid:durableId="724525583">
    <w:abstractNumId w:val="22"/>
  </w:num>
  <w:num w:numId="11" w16cid:durableId="1170947682">
    <w:abstractNumId w:val="24"/>
  </w:num>
  <w:num w:numId="12" w16cid:durableId="1220048180">
    <w:abstractNumId w:val="38"/>
  </w:num>
  <w:num w:numId="13" w16cid:durableId="612519081">
    <w:abstractNumId w:val="34"/>
  </w:num>
  <w:num w:numId="14" w16cid:durableId="839351756">
    <w:abstractNumId w:val="3"/>
  </w:num>
  <w:num w:numId="15" w16cid:durableId="1245187933">
    <w:abstractNumId w:val="2"/>
  </w:num>
  <w:num w:numId="16" w16cid:durableId="1263227796">
    <w:abstractNumId w:val="40"/>
  </w:num>
  <w:num w:numId="17" w16cid:durableId="648705385">
    <w:abstractNumId w:val="32"/>
  </w:num>
  <w:num w:numId="18" w16cid:durableId="1125461047">
    <w:abstractNumId w:val="41"/>
  </w:num>
  <w:num w:numId="19" w16cid:durableId="1007944638">
    <w:abstractNumId w:val="28"/>
  </w:num>
  <w:num w:numId="20" w16cid:durableId="740566278">
    <w:abstractNumId w:val="19"/>
  </w:num>
  <w:num w:numId="21" w16cid:durableId="1458183317">
    <w:abstractNumId w:val="35"/>
  </w:num>
  <w:num w:numId="22" w16cid:durableId="1593657615">
    <w:abstractNumId w:val="33"/>
  </w:num>
  <w:num w:numId="23" w16cid:durableId="1150248615">
    <w:abstractNumId w:val="18"/>
  </w:num>
  <w:num w:numId="24" w16cid:durableId="219365132">
    <w:abstractNumId w:val="37"/>
  </w:num>
  <w:num w:numId="25" w16cid:durableId="1221870214">
    <w:abstractNumId w:val="39"/>
  </w:num>
  <w:num w:numId="26" w16cid:durableId="1444769099">
    <w:abstractNumId w:val="36"/>
  </w:num>
  <w:num w:numId="27" w16cid:durableId="607078469">
    <w:abstractNumId w:val="11"/>
  </w:num>
  <w:num w:numId="28" w16cid:durableId="2060781411">
    <w:abstractNumId w:val="7"/>
  </w:num>
  <w:num w:numId="29" w16cid:durableId="1688285263">
    <w:abstractNumId w:val="26"/>
  </w:num>
  <w:num w:numId="30" w16cid:durableId="96171320">
    <w:abstractNumId w:val="6"/>
  </w:num>
  <w:num w:numId="31" w16cid:durableId="796721501">
    <w:abstractNumId w:val="0"/>
  </w:num>
  <w:num w:numId="32" w16cid:durableId="214512306">
    <w:abstractNumId w:val="10"/>
  </w:num>
  <w:num w:numId="33" w16cid:durableId="664555376">
    <w:abstractNumId w:val="23"/>
  </w:num>
  <w:num w:numId="34" w16cid:durableId="280767537">
    <w:abstractNumId w:val="12"/>
  </w:num>
  <w:num w:numId="35" w16cid:durableId="992561531">
    <w:abstractNumId w:val="17"/>
  </w:num>
  <w:num w:numId="36" w16cid:durableId="2084526992">
    <w:abstractNumId w:val="29"/>
  </w:num>
  <w:num w:numId="37" w16cid:durableId="835996733">
    <w:abstractNumId w:val="4"/>
  </w:num>
  <w:num w:numId="38" w16cid:durableId="634218170">
    <w:abstractNumId w:val="21"/>
  </w:num>
  <w:num w:numId="39" w16cid:durableId="1749300360">
    <w:abstractNumId w:val="15"/>
  </w:num>
  <w:num w:numId="40" w16cid:durableId="230820553">
    <w:abstractNumId w:val="30"/>
  </w:num>
  <w:num w:numId="41" w16cid:durableId="2108845560">
    <w:abstractNumId w:val="20"/>
  </w:num>
  <w:num w:numId="42" w16cid:durableId="2026327967">
    <w:abstractNumId w:val="1"/>
  </w:num>
  <w:num w:numId="43" w16cid:durableId="1594360278">
    <w:abstractNumId w:val="9"/>
  </w:num>
  <w:num w:numId="44" w16cid:durableId="66882446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MERS, Simon">
    <w15:presenceInfo w15:providerId="AD" w15:userId="S::Simon.SUMMERS@EDUCATION.GOV.UK::0c0ec3a7-85b6-454b-9254-7017d1129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8"/>
    <w:rsid w:val="00005283"/>
    <w:rsid w:val="00021A00"/>
    <w:rsid w:val="00030A24"/>
    <w:rsid w:val="000343A7"/>
    <w:rsid w:val="00034B4C"/>
    <w:rsid w:val="000428DF"/>
    <w:rsid w:val="000764B2"/>
    <w:rsid w:val="00076F36"/>
    <w:rsid w:val="00076F64"/>
    <w:rsid w:val="000838F3"/>
    <w:rsid w:val="00092D62"/>
    <w:rsid w:val="00092EDB"/>
    <w:rsid w:val="000B6606"/>
    <w:rsid w:val="000D3736"/>
    <w:rsid w:val="000D5D5F"/>
    <w:rsid w:val="000F1AA6"/>
    <w:rsid w:val="00105E58"/>
    <w:rsid w:val="001075DD"/>
    <w:rsid w:val="0010768E"/>
    <w:rsid w:val="00127E78"/>
    <w:rsid w:val="00133914"/>
    <w:rsid w:val="00152949"/>
    <w:rsid w:val="001641FB"/>
    <w:rsid w:val="00176D2B"/>
    <w:rsid w:val="00182C5E"/>
    <w:rsid w:val="001878C3"/>
    <w:rsid w:val="001927D9"/>
    <w:rsid w:val="00197720"/>
    <w:rsid w:val="001A5FD2"/>
    <w:rsid w:val="001B0B0A"/>
    <w:rsid w:val="001B0D69"/>
    <w:rsid w:val="001B1FF2"/>
    <w:rsid w:val="001B2159"/>
    <w:rsid w:val="001C6716"/>
    <w:rsid w:val="001D5D5E"/>
    <w:rsid w:val="00207DBC"/>
    <w:rsid w:val="00213CD1"/>
    <w:rsid w:val="0024318F"/>
    <w:rsid w:val="00246197"/>
    <w:rsid w:val="002655F8"/>
    <w:rsid w:val="00280F6E"/>
    <w:rsid w:val="00281938"/>
    <w:rsid w:val="002838C7"/>
    <w:rsid w:val="00292A01"/>
    <w:rsid w:val="00295379"/>
    <w:rsid w:val="002A4814"/>
    <w:rsid w:val="002C5074"/>
    <w:rsid w:val="00324AC5"/>
    <w:rsid w:val="003302C8"/>
    <w:rsid w:val="00336199"/>
    <w:rsid w:val="00340A76"/>
    <w:rsid w:val="00351250"/>
    <w:rsid w:val="0037776B"/>
    <w:rsid w:val="00386A43"/>
    <w:rsid w:val="00392A1C"/>
    <w:rsid w:val="003965B6"/>
    <w:rsid w:val="003D4375"/>
    <w:rsid w:val="003E52BF"/>
    <w:rsid w:val="00404D44"/>
    <w:rsid w:val="00432B2E"/>
    <w:rsid w:val="00452E46"/>
    <w:rsid w:val="00457E34"/>
    <w:rsid w:val="00487521"/>
    <w:rsid w:val="0049348D"/>
    <w:rsid w:val="004A2CF7"/>
    <w:rsid w:val="004A7AEA"/>
    <w:rsid w:val="004B57DA"/>
    <w:rsid w:val="004B7FD4"/>
    <w:rsid w:val="004C7C65"/>
    <w:rsid w:val="004D5F0A"/>
    <w:rsid w:val="004D748E"/>
    <w:rsid w:val="004E57F3"/>
    <w:rsid w:val="004F16CC"/>
    <w:rsid w:val="004F2CB3"/>
    <w:rsid w:val="004F7856"/>
    <w:rsid w:val="00527D55"/>
    <w:rsid w:val="0055373C"/>
    <w:rsid w:val="00555B04"/>
    <w:rsid w:val="00555FF5"/>
    <w:rsid w:val="005606BF"/>
    <w:rsid w:val="00562D8C"/>
    <w:rsid w:val="0056675B"/>
    <w:rsid w:val="00575C9A"/>
    <w:rsid w:val="00580B30"/>
    <w:rsid w:val="00586A3B"/>
    <w:rsid w:val="005979DD"/>
    <w:rsid w:val="005C3C14"/>
    <w:rsid w:val="005D7E83"/>
    <w:rsid w:val="005E722E"/>
    <w:rsid w:val="005F7E26"/>
    <w:rsid w:val="00602444"/>
    <w:rsid w:val="00610E27"/>
    <w:rsid w:val="006111B8"/>
    <w:rsid w:val="00611500"/>
    <w:rsid w:val="00621A24"/>
    <w:rsid w:val="00641697"/>
    <w:rsid w:val="00643252"/>
    <w:rsid w:val="006564FE"/>
    <w:rsid w:val="00682C0E"/>
    <w:rsid w:val="00683FC7"/>
    <w:rsid w:val="00686B25"/>
    <w:rsid w:val="0069329A"/>
    <w:rsid w:val="006B1FBB"/>
    <w:rsid w:val="006B2F9F"/>
    <w:rsid w:val="006C5400"/>
    <w:rsid w:val="006D7AF6"/>
    <w:rsid w:val="006D7F46"/>
    <w:rsid w:val="006E630F"/>
    <w:rsid w:val="006F5E9C"/>
    <w:rsid w:val="00712ECA"/>
    <w:rsid w:val="00715F34"/>
    <w:rsid w:val="00720334"/>
    <w:rsid w:val="00730D5A"/>
    <w:rsid w:val="00736079"/>
    <w:rsid w:val="007563C7"/>
    <w:rsid w:val="00761BED"/>
    <w:rsid w:val="0078188A"/>
    <w:rsid w:val="00785B95"/>
    <w:rsid w:val="00790F6D"/>
    <w:rsid w:val="00791245"/>
    <w:rsid w:val="007A6629"/>
    <w:rsid w:val="007D132A"/>
    <w:rsid w:val="007D28A3"/>
    <w:rsid w:val="007D5888"/>
    <w:rsid w:val="007E4438"/>
    <w:rsid w:val="007F087B"/>
    <w:rsid w:val="007F22B4"/>
    <w:rsid w:val="00806D1A"/>
    <w:rsid w:val="00812F9A"/>
    <w:rsid w:val="0082543E"/>
    <w:rsid w:val="0083568C"/>
    <w:rsid w:val="0084561D"/>
    <w:rsid w:val="008474F5"/>
    <w:rsid w:val="00861271"/>
    <w:rsid w:val="0086260D"/>
    <w:rsid w:val="00863705"/>
    <w:rsid w:val="00865452"/>
    <w:rsid w:val="0089499C"/>
    <w:rsid w:val="008B3A76"/>
    <w:rsid w:val="008D1CB0"/>
    <w:rsid w:val="008E1252"/>
    <w:rsid w:val="00907970"/>
    <w:rsid w:val="009079A6"/>
    <w:rsid w:val="009137C2"/>
    <w:rsid w:val="00916567"/>
    <w:rsid w:val="0091692B"/>
    <w:rsid w:val="00925090"/>
    <w:rsid w:val="00926C6E"/>
    <w:rsid w:val="00934D33"/>
    <w:rsid w:val="00937518"/>
    <w:rsid w:val="009440CF"/>
    <w:rsid w:val="009573E6"/>
    <w:rsid w:val="00960C98"/>
    <w:rsid w:val="00962432"/>
    <w:rsid w:val="0096481A"/>
    <w:rsid w:val="00980A13"/>
    <w:rsid w:val="00985CD5"/>
    <w:rsid w:val="00991398"/>
    <w:rsid w:val="00994692"/>
    <w:rsid w:val="009A36A7"/>
    <w:rsid w:val="009B5DF0"/>
    <w:rsid w:val="009C15DC"/>
    <w:rsid w:val="009C2242"/>
    <w:rsid w:val="009C7E21"/>
    <w:rsid w:val="009D1607"/>
    <w:rsid w:val="009D40FD"/>
    <w:rsid w:val="009E2F14"/>
    <w:rsid w:val="00A2407E"/>
    <w:rsid w:val="00A25912"/>
    <w:rsid w:val="00A62E55"/>
    <w:rsid w:val="00A76794"/>
    <w:rsid w:val="00A76D6A"/>
    <w:rsid w:val="00A807EE"/>
    <w:rsid w:val="00A9575A"/>
    <w:rsid w:val="00A95EDB"/>
    <w:rsid w:val="00AA0B1F"/>
    <w:rsid w:val="00AB14BC"/>
    <w:rsid w:val="00AB3F3B"/>
    <w:rsid w:val="00AF1C62"/>
    <w:rsid w:val="00B00715"/>
    <w:rsid w:val="00B015CB"/>
    <w:rsid w:val="00B1252F"/>
    <w:rsid w:val="00B156FA"/>
    <w:rsid w:val="00B161A0"/>
    <w:rsid w:val="00B2129A"/>
    <w:rsid w:val="00B3068B"/>
    <w:rsid w:val="00B334B5"/>
    <w:rsid w:val="00B51CDD"/>
    <w:rsid w:val="00B53986"/>
    <w:rsid w:val="00B660AA"/>
    <w:rsid w:val="00B6684F"/>
    <w:rsid w:val="00B935C9"/>
    <w:rsid w:val="00BA5BD4"/>
    <w:rsid w:val="00BA771D"/>
    <w:rsid w:val="00BC0DF6"/>
    <w:rsid w:val="00BE1468"/>
    <w:rsid w:val="00BF011B"/>
    <w:rsid w:val="00BF5958"/>
    <w:rsid w:val="00C0138D"/>
    <w:rsid w:val="00C46203"/>
    <w:rsid w:val="00C7100F"/>
    <w:rsid w:val="00C84F3D"/>
    <w:rsid w:val="00C85256"/>
    <w:rsid w:val="00C8578C"/>
    <w:rsid w:val="00C93A93"/>
    <w:rsid w:val="00CA2A4A"/>
    <w:rsid w:val="00CB01D8"/>
    <w:rsid w:val="00CB71A6"/>
    <w:rsid w:val="00CC51EA"/>
    <w:rsid w:val="00CD3F56"/>
    <w:rsid w:val="00CD5972"/>
    <w:rsid w:val="00CD661B"/>
    <w:rsid w:val="00CE0240"/>
    <w:rsid w:val="00CE376F"/>
    <w:rsid w:val="00CE72F5"/>
    <w:rsid w:val="00D07478"/>
    <w:rsid w:val="00D1107A"/>
    <w:rsid w:val="00D24BDA"/>
    <w:rsid w:val="00D261EA"/>
    <w:rsid w:val="00D33EF2"/>
    <w:rsid w:val="00D46071"/>
    <w:rsid w:val="00D462EE"/>
    <w:rsid w:val="00D54DF9"/>
    <w:rsid w:val="00D619B7"/>
    <w:rsid w:val="00D629C5"/>
    <w:rsid w:val="00D87822"/>
    <w:rsid w:val="00DA4F88"/>
    <w:rsid w:val="00DA5F98"/>
    <w:rsid w:val="00DB399A"/>
    <w:rsid w:val="00DB5EE0"/>
    <w:rsid w:val="00DD00E8"/>
    <w:rsid w:val="00DD172E"/>
    <w:rsid w:val="00DE07A9"/>
    <w:rsid w:val="00DE59E1"/>
    <w:rsid w:val="00DE70C6"/>
    <w:rsid w:val="00DF6732"/>
    <w:rsid w:val="00E04B5C"/>
    <w:rsid w:val="00E14586"/>
    <w:rsid w:val="00E3506D"/>
    <w:rsid w:val="00E434F9"/>
    <w:rsid w:val="00E45657"/>
    <w:rsid w:val="00E604CA"/>
    <w:rsid w:val="00E66213"/>
    <w:rsid w:val="00E7105E"/>
    <w:rsid w:val="00E80D90"/>
    <w:rsid w:val="00EA0A56"/>
    <w:rsid w:val="00EA35FC"/>
    <w:rsid w:val="00EA4DF4"/>
    <w:rsid w:val="00ED36F7"/>
    <w:rsid w:val="00ED3B83"/>
    <w:rsid w:val="00EF0932"/>
    <w:rsid w:val="00F057DB"/>
    <w:rsid w:val="00F07700"/>
    <w:rsid w:val="00F1571D"/>
    <w:rsid w:val="00F20621"/>
    <w:rsid w:val="00F2551A"/>
    <w:rsid w:val="00F27230"/>
    <w:rsid w:val="00F608C2"/>
    <w:rsid w:val="00F73663"/>
    <w:rsid w:val="00F73B26"/>
    <w:rsid w:val="00F74C63"/>
    <w:rsid w:val="00F967F8"/>
    <w:rsid w:val="00FA4883"/>
    <w:rsid w:val="00FC194C"/>
    <w:rsid w:val="00FC681F"/>
    <w:rsid w:val="00FD2FD0"/>
    <w:rsid w:val="00FD4F05"/>
    <w:rsid w:val="00FD6AF4"/>
    <w:rsid w:val="00FD7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B03A7"/>
  <w15:docId w15:val="{AE88DE8E-D397-4C3C-BDD5-4C2024D6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608C2"/>
    <w:pPr>
      <w:spacing w:after="240" w:line="288" w:lineRule="auto"/>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127E78"/>
    <w:pPr>
      <w:pageBreakBefore/>
      <w:spacing w:line="240" w:lineRule="auto"/>
      <w:outlineLvl w:val="0"/>
    </w:pPr>
    <w:rPr>
      <w:b/>
      <w:color w:val="104F75"/>
      <w:sz w:val="36"/>
    </w:rPr>
  </w:style>
  <w:style w:type="paragraph" w:styleId="Heading2">
    <w:name w:val="heading 2"/>
    <w:basedOn w:val="Normal"/>
    <w:next w:val="Normal"/>
    <w:link w:val="Heading2Char"/>
    <w:uiPriority w:val="99"/>
    <w:qFormat/>
    <w:rsid w:val="00127E78"/>
    <w:pPr>
      <w:keepNext/>
      <w:spacing w:before="480" w:line="240" w:lineRule="auto"/>
      <w:outlineLvl w:val="1"/>
    </w:pPr>
    <w:rPr>
      <w:b/>
      <w:color w:val="104F75"/>
      <w:sz w:val="32"/>
      <w:szCs w:val="32"/>
    </w:rPr>
  </w:style>
  <w:style w:type="paragraph" w:styleId="Heading3">
    <w:name w:val="heading 3"/>
    <w:basedOn w:val="Normal"/>
    <w:next w:val="Normal"/>
    <w:link w:val="Heading3Char"/>
    <w:uiPriority w:val="99"/>
    <w:qFormat/>
    <w:rsid w:val="00127E78"/>
    <w:pPr>
      <w:keepNext/>
      <w:spacing w:before="360" w:line="240" w:lineRule="auto"/>
      <w:outlineLvl w:val="2"/>
    </w:pPr>
    <w:rPr>
      <w:b/>
      <w:bCs/>
      <w:color w:val="104F75"/>
      <w:sz w:val="28"/>
      <w:szCs w:val="28"/>
    </w:rPr>
  </w:style>
  <w:style w:type="paragraph" w:styleId="Heading4">
    <w:name w:val="heading 4"/>
    <w:basedOn w:val="Heading2"/>
    <w:next w:val="Normal"/>
    <w:link w:val="Heading4Char"/>
    <w:uiPriority w:val="99"/>
    <w:qFormat/>
    <w:rsid w:val="00127E78"/>
    <w:pPr>
      <w:spacing w:before="240"/>
      <w:outlineLvl w:val="3"/>
    </w:pPr>
    <w:rPr>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7E78"/>
    <w:rPr>
      <w:rFonts w:ascii="Arial" w:eastAsia="Times New Roman" w:hAnsi="Arial" w:cs="Times New Roman"/>
      <w:b/>
      <w:color w:val="104F75"/>
      <w:sz w:val="36"/>
      <w:szCs w:val="24"/>
      <w:lang w:eastAsia="en-GB"/>
    </w:rPr>
  </w:style>
  <w:style w:type="character" w:customStyle="1" w:styleId="Heading2Char">
    <w:name w:val="Heading 2 Char"/>
    <w:basedOn w:val="DefaultParagraphFont"/>
    <w:link w:val="Heading2"/>
    <w:uiPriority w:val="99"/>
    <w:rsid w:val="00127E78"/>
    <w:rPr>
      <w:rFonts w:ascii="Arial" w:eastAsia="Times New Roman" w:hAnsi="Arial" w:cs="Times New Roman"/>
      <w:b/>
      <w:color w:val="104F75"/>
      <w:sz w:val="32"/>
      <w:szCs w:val="32"/>
      <w:lang w:eastAsia="en-GB"/>
    </w:rPr>
  </w:style>
  <w:style w:type="character" w:customStyle="1" w:styleId="Heading3Char">
    <w:name w:val="Heading 3 Char"/>
    <w:basedOn w:val="DefaultParagraphFont"/>
    <w:link w:val="Heading3"/>
    <w:uiPriority w:val="99"/>
    <w:rsid w:val="00127E78"/>
    <w:rPr>
      <w:rFonts w:ascii="Arial" w:eastAsia="Times New Roman" w:hAnsi="Arial" w:cs="Times New Roman"/>
      <w:b/>
      <w:bCs/>
      <w:color w:val="104F75"/>
      <w:sz w:val="28"/>
      <w:szCs w:val="28"/>
      <w:lang w:eastAsia="en-GB"/>
    </w:rPr>
  </w:style>
  <w:style w:type="character" w:customStyle="1" w:styleId="Heading4Char">
    <w:name w:val="Heading 4 Char"/>
    <w:basedOn w:val="DefaultParagraphFont"/>
    <w:link w:val="Heading4"/>
    <w:uiPriority w:val="99"/>
    <w:rsid w:val="00127E78"/>
    <w:rPr>
      <w:rFonts w:ascii="Arial" w:eastAsia="Times New Roman" w:hAnsi="Arial" w:cs="Times New Roman"/>
      <w:b/>
      <w:bCs/>
      <w:color w:val="104F75"/>
      <w:sz w:val="24"/>
      <w:szCs w:val="28"/>
      <w:lang w:eastAsia="en-GB"/>
    </w:rPr>
  </w:style>
  <w:style w:type="character" w:styleId="Hyperlink">
    <w:name w:val="Hyperlink"/>
    <w:uiPriority w:val="99"/>
    <w:unhideWhenUsed/>
    <w:qFormat/>
    <w:rsid w:val="00127E78"/>
    <w:rPr>
      <w:color w:val="0000FF"/>
      <w:u w:val="single"/>
    </w:rPr>
  </w:style>
  <w:style w:type="paragraph" w:customStyle="1" w:styleId="TitleText">
    <w:name w:val="TitleText"/>
    <w:basedOn w:val="Normal"/>
    <w:link w:val="TitleTextChar"/>
    <w:unhideWhenUsed/>
    <w:qFormat/>
    <w:rsid w:val="00B660AA"/>
    <w:pPr>
      <w:spacing w:before="3600" w:line="240" w:lineRule="auto"/>
    </w:pPr>
    <w:rPr>
      <w:rFonts w:cs="Arial"/>
      <w:b/>
      <w:color w:val="104F75"/>
      <w:sz w:val="92"/>
      <w:szCs w:val="92"/>
    </w:rPr>
  </w:style>
  <w:style w:type="character" w:customStyle="1" w:styleId="TitleTextChar">
    <w:name w:val="TitleText Char"/>
    <w:link w:val="TitleText"/>
    <w:rsid w:val="00B660AA"/>
    <w:rPr>
      <w:rFonts w:ascii="Arial" w:eastAsia="Times New Roman" w:hAnsi="Arial" w:cs="Arial"/>
      <w:b/>
      <w:color w:val="104F75"/>
      <w:sz w:val="92"/>
      <w:szCs w:val="92"/>
      <w:lang w:eastAsia="en-GB"/>
    </w:rPr>
  </w:style>
  <w:style w:type="paragraph" w:styleId="TOC1">
    <w:name w:val="toc 1"/>
    <w:basedOn w:val="Normal"/>
    <w:next w:val="Normal"/>
    <w:autoRedefine/>
    <w:uiPriority w:val="39"/>
    <w:unhideWhenUsed/>
    <w:rsid w:val="00127E78"/>
    <w:pPr>
      <w:tabs>
        <w:tab w:val="right" w:pos="9498"/>
      </w:tabs>
      <w:spacing w:after="120"/>
    </w:pPr>
    <w:rPr>
      <w:noProof/>
    </w:rPr>
  </w:style>
  <w:style w:type="paragraph" w:styleId="TOC2">
    <w:name w:val="toc 2"/>
    <w:basedOn w:val="Normal"/>
    <w:next w:val="Normal"/>
    <w:autoRedefine/>
    <w:uiPriority w:val="39"/>
    <w:unhideWhenUsed/>
    <w:rsid w:val="00127E78"/>
    <w:pPr>
      <w:tabs>
        <w:tab w:val="right" w:pos="9498"/>
      </w:tabs>
      <w:spacing w:after="120"/>
      <w:ind w:left="238"/>
    </w:pPr>
    <w:rPr>
      <w:noProof/>
    </w:rPr>
  </w:style>
  <w:style w:type="paragraph" w:customStyle="1" w:styleId="CopyrightBox">
    <w:name w:val="CopyrightBox"/>
    <w:basedOn w:val="Normal"/>
    <w:link w:val="CopyrightBoxChar"/>
    <w:uiPriority w:val="99"/>
    <w:unhideWhenUsed/>
    <w:qFormat/>
    <w:rsid w:val="00127E78"/>
  </w:style>
  <w:style w:type="character" w:customStyle="1" w:styleId="CopyrightBoxChar">
    <w:name w:val="CopyrightBox Char"/>
    <w:link w:val="CopyrightBox"/>
    <w:uiPriority w:val="99"/>
    <w:rsid w:val="00127E78"/>
    <w:rPr>
      <w:rFonts w:ascii="Arial" w:eastAsia="Times New Roman" w:hAnsi="Arial" w:cs="Times New Roman"/>
      <w:sz w:val="24"/>
      <w:szCs w:val="24"/>
      <w:lang w:eastAsia="en-GB"/>
    </w:rPr>
  </w:style>
  <w:style w:type="paragraph" w:customStyle="1" w:styleId="CopyrightSpacing">
    <w:name w:val="CopyrightSpacing"/>
    <w:basedOn w:val="Normal"/>
    <w:link w:val="CopyrightSpacingChar"/>
    <w:uiPriority w:val="99"/>
    <w:unhideWhenUsed/>
    <w:rsid w:val="00127E78"/>
    <w:pPr>
      <w:spacing w:before="6000" w:after="120"/>
    </w:pPr>
  </w:style>
  <w:style w:type="character" w:customStyle="1" w:styleId="CopyrightSpacingChar">
    <w:name w:val="CopyrightSpacing Char"/>
    <w:link w:val="CopyrightSpacing"/>
    <w:uiPriority w:val="99"/>
    <w:rsid w:val="00127E78"/>
    <w:rPr>
      <w:rFonts w:ascii="Arial" w:eastAsia="Times New Roman" w:hAnsi="Arial" w:cs="Times New Roman"/>
      <w:sz w:val="24"/>
      <w:szCs w:val="24"/>
      <w:lang w:eastAsia="en-GB"/>
    </w:rPr>
  </w:style>
  <w:style w:type="paragraph" w:customStyle="1" w:styleId="TOCHeader">
    <w:name w:val="TOC Header"/>
    <w:basedOn w:val="Normal"/>
    <w:link w:val="TOCHeaderChar"/>
    <w:unhideWhenUsed/>
    <w:rsid w:val="00127E78"/>
    <w:rPr>
      <w:b/>
      <w:color w:val="104F75"/>
      <w:sz w:val="36"/>
      <w:szCs w:val="36"/>
    </w:rPr>
  </w:style>
  <w:style w:type="character" w:customStyle="1" w:styleId="TOCHeaderChar">
    <w:name w:val="TOC Header Char"/>
    <w:link w:val="TOCHeader"/>
    <w:rsid w:val="00127E78"/>
    <w:rPr>
      <w:rFonts w:ascii="Arial" w:eastAsia="Times New Roman" w:hAnsi="Arial" w:cs="Times New Roman"/>
      <w:b/>
      <w:color w:val="104F75"/>
      <w:sz w:val="36"/>
      <w:szCs w:val="36"/>
      <w:lang w:eastAsia="en-GB"/>
    </w:rPr>
  </w:style>
  <w:style w:type="paragraph" w:styleId="ListParagraph">
    <w:name w:val="List Paragraph"/>
    <w:aliases w:val="Colorful List - Accent 11,Bullet 1,Numbered Para 1,Dot pt,No Spacing1,List Paragraph Char Char Char,Indicator Text,List Paragraph1,Bullet Points,MAIN CONTENT,F5 List Paragraph,List Paragraph12,Bullet Style,Normal numbered,L"/>
    <w:basedOn w:val="Normal"/>
    <w:uiPriority w:val="34"/>
    <w:qFormat/>
    <w:rsid w:val="00127E78"/>
    <w:pPr>
      <w:numPr>
        <w:ilvl w:val="1"/>
        <w:numId w:val="2"/>
      </w:numPr>
      <w:spacing w:after="120"/>
    </w:pPr>
    <w:rPr>
      <w:color w:val="000000" w:themeColor="text1"/>
    </w:rPr>
  </w:style>
  <w:style w:type="table" w:styleId="TableGrid">
    <w:name w:val="Table Grid"/>
    <w:basedOn w:val="TableNormal"/>
    <w:rsid w:val="00127E78"/>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qFormat/>
    <w:rsid w:val="00127E78"/>
    <w:pPr>
      <w:spacing w:after="0"/>
    </w:pPr>
    <w:rPr>
      <w:b/>
    </w:rPr>
  </w:style>
  <w:style w:type="paragraph" w:customStyle="1" w:styleId="TableRow">
    <w:name w:val="TableRow"/>
    <w:basedOn w:val="Normal"/>
    <w:link w:val="TableRowChar"/>
    <w:qFormat/>
    <w:rsid w:val="00127E78"/>
    <w:pPr>
      <w:spacing w:after="0"/>
    </w:pPr>
  </w:style>
  <w:style w:type="character" w:customStyle="1" w:styleId="TableRowChar">
    <w:name w:val="TableRow Char"/>
    <w:link w:val="TableRow"/>
    <w:rsid w:val="00127E78"/>
    <w:rPr>
      <w:rFonts w:ascii="Arial" w:eastAsia="Times New Roman" w:hAnsi="Arial" w:cs="Times New Roman"/>
      <w:sz w:val="24"/>
      <w:szCs w:val="24"/>
      <w:lang w:eastAsia="en-GB"/>
    </w:rPr>
  </w:style>
  <w:style w:type="paragraph" w:styleId="Header">
    <w:name w:val="header"/>
    <w:basedOn w:val="Normal"/>
    <w:link w:val="HeaderChar"/>
    <w:uiPriority w:val="99"/>
    <w:unhideWhenUsed/>
    <w:rsid w:val="00127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E78"/>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127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E78"/>
    <w:rPr>
      <w:rFonts w:ascii="Arial" w:eastAsia="Times New Roman" w:hAnsi="Arial" w:cs="Times New Roman"/>
      <w:sz w:val="24"/>
      <w:szCs w:val="24"/>
      <w:lang w:eastAsia="en-GB"/>
    </w:rPr>
  </w:style>
  <w:style w:type="character" w:styleId="CommentReference">
    <w:name w:val="annotation reference"/>
    <w:basedOn w:val="DefaultParagraphFont"/>
    <w:uiPriority w:val="99"/>
    <w:unhideWhenUsed/>
    <w:rsid w:val="00127E78"/>
    <w:rPr>
      <w:sz w:val="16"/>
      <w:szCs w:val="16"/>
    </w:rPr>
  </w:style>
  <w:style w:type="paragraph" w:styleId="CommentText">
    <w:name w:val="annotation text"/>
    <w:basedOn w:val="Normal"/>
    <w:link w:val="CommentTextChar"/>
    <w:uiPriority w:val="99"/>
    <w:unhideWhenUsed/>
    <w:rsid w:val="00127E78"/>
    <w:pPr>
      <w:spacing w:line="240" w:lineRule="auto"/>
    </w:pPr>
    <w:rPr>
      <w:sz w:val="20"/>
      <w:szCs w:val="20"/>
    </w:rPr>
  </w:style>
  <w:style w:type="character" w:customStyle="1" w:styleId="CommentTextChar">
    <w:name w:val="Comment Text Char"/>
    <w:basedOn w:val="DefaultParagraphFont"/>
    <w:link w:val="CommentText"/>
    <w:uiPriority w:val="99"/>
    <w:rsid w:val="00127E78"/>
    <w:rPr>
      <w:rFonts w:ascii="Arial" w:eastAsia="Times New Roman" w:hAnsi="Arial" w:cs="Times New Roman"/>
      <w:sz w:val="20"/>
      <w:szCs w:val="20"/>
      <w:lang w:eastAsia="en-GB"/>
    </w:rPr>
  </w:style>
  <w:style w:type="paragraph" w:styleId="Date">
    <w:name w:val="Date"/>
    <w:basedOn w:val="Normal"/>
    <w:next w:val="Normal"/>
    <w:link w:val="DateChar"/>
    <w:unhideWhenUsed/>
    <w:rsid w:val="00127E78"/>
    <w:rPr>
      <w:b/>
      <w:color w:val="44546A" w:themeColor="text2"/>
      <w:sz w:val="44"/>
      <w:szCs w:val="44"/>
    </w:rPr>
  </w:style>
  <w:style w:type="character" w:customStyle="1" w:styleId="DateChar">
    <w:name w:val="Date Char"/>
    <w:basedOn w:val="DefaultParagraphFont"/>
    <w:link w:val="Date"/>
    <w:rsid w:val="00127E78"/>
    <w:rPr>
      <w:rFonts w:ascii="Arial" w:eastAsia="Times New Roman" w:hAnsi="Arial" w:cs="Times New Roman"/>
      <w:b/>
      <w:color w:val="44546A" w:themeColor="text2"/>
      <w:sz w:val="44"/>
      <w:szCs w:val="44"/>
      <w:lang w:eastAsia="en-GB"/>
    </w:rPr>
  </w:style>
  <w:style w:type="paragraph" w:customStyle="1" w:styleId="SocialMedia">
    <w:name w:val="SocialMedia"/>
    <w:basedOn w:val="Normal"/>
    <w:link w:val="SocialMediaChar"/>
    <w:rsid w:val="00127E78"/>
    <w:pPr>
      <w:tabs>
        <w:tab w:val="left" w:pos="4253"/>
        <w:tab w:val="left" w:pos="4820"/>
      </w:tabs>
      <w:spacing w:after="0" w:line="240" w:lineRule="auto"/>
      <w:ind w:firstLine="34"/>
    </w:pPr>
    <w:rPr>
      <w:noProof/>
    </w:rPr>
  </w:style>
  <w:style w:type="paragraph" w:customStyle="1" w:styleId="Reference">
    <w:name w:val="Reference"/>
    <w:basedOn w:val="Normal"/>
    <w:link w:val="ReferenceChar"/>
    <w:rsid w:val="00127E78"/>
    <w:pPr>
      <w:tabs>
        <w:tab w:val="left" w:pos="1701"/>
      </w:tabs>
      <w:spacing w:before="240"/>
    </w:pPr>
  </w:style>
  <w:style w:type="character" w:customStyle="1" w:styleId="SocialMediaChar">
    <w:name w:val="SocialMedia Char"/>
    <w:basedOn w:val="DefaultParagraphFont"/>
    <w:link w:val="SocialMedia"/>
    <w:rsid w:val="00127E78"/>
    <w:rPr>
      <w:rFonts w:ascii="Arial" w:eastAsia="Times New Roman" w:hAnsi="Arial" w:cs="Times New Roman"/>
      <w:noProof/>
      <w:sz w:val="24"/>
      <w:szCs w:val="24"/>
      <w:lang w:eastAsia="en-GB"/>
    </w:rPr>
  </w:style>
  <w:style w:type="paragraph" w:customStyle="1" w:styleId="Licence">
    <w:name w:val="Licence"/>
    <w:basedOn w:val="Normal"/>
    <w:link w:val="LicenceChar"/>
    <w:rsid w:val="00127E78"/>
    <w:pPr>
      <w:tabs>
        <w:tab w:val="left" w:pos="1418"/>
      </w:tabs>
      <w:ind w:left="284"/>
      <w:contextualSpacing/>
    </w:pPr>
  </w:style>
  <w:style w:type="character" w:customStyle="1" w:styleId="ReferenceChar">
    <w:name w:val="Reference Char"/>
    <w:basedOn w:val="DefaultParagraphFont"/>
    <w:link w:val="Reference"/>
    <w:rsid w:val="00127E78"/>
    <w:rPr>
      <w:rFonts w:ascii="Arial" w:eastAsia="Times New Roman" w:hAnsi="Arial" w:cs="Times New Roman"/>
      <w:sz w:val="24"/>
      <w:szCs w:val="24"/>
      <w:lang w:eastAsia="en-GB"/>
    </w:rPr>
  </w:style>
  <w:style w:type="paragraph" w:customStyle="1" w:styleId="LicenceIntro">
    <w:name w:val="LicenceIntro"/>
    <w:basedOn w:val="Licence"/>
    <w:rsid w:val="00127E78"/>
    <w:pPr>
      <w:spacing w:after="0"/>
      <w:ind w:left="0"/>
    </w:pPr>
    <w:rPr>
      <w:szCs w:val="20"/>
    </w:rPr>
  </w:style>
  <w:style w:type="character" w:customStyle="1" w:styleId="LicenceChar">
    <w:name w:val="Licence Char"/>
    <w:basedOn w:val="DefaultParagraphFont"/>
    <w:link w:val="Licence"/>
    <w:rsid w:val="00127E78"/>
    <w:rPr>
      <w:rFonts w:ascii="Arial" w:eastAsia="Times New Roman" w:hAnsi="Arial" w:cs="Times New Roman"/>
      <w:sz w:val="24"/>
      <w:szCs w:val="24"/>
      <w:lang w:eastAsia="en-GB"/>
    </w:rPr>
  </w:style>
  <w:style w:type="paragraph" w:customStyle="1" w:styleId="TableRowRight">
    <w:name w:val="TableRowRight"/>
    <w:basedOn w:val="TableRow"/>
    <w:rsid w:val="00127E78"/>
    <w:pPr>
      <w:jc w:val="right"/>
    </w:pPr>
    <w:rPr>
      <w:szCs w:val="20"/>
    </w:rPr>
  </w:style>
  <w:style w:type="paragraph" w:customStyle="1" w:styleId="DeptBullets">
    <w:name w:val="DeptBullets"/>
    <w:basedOn w:val="Normal"/>
    <w:link w:val="DeptBulletsChar"/>
    <w:uiPriority w:val="99"/>
    <w:rsid w:val="00127E78"/>
    <w:pPr>
      <w:widowControl w:val="0"/>
      <w:numPr>
        <w:numId w:val="1"/>
      </w:numPr>
      <w:overflowPunct w:val="0"/>
      <w:autoSpaceDE w:val="0"/>
      <w:autoSpaceDN w:val="0"/>
      <w:adjustRightInd w:val="0"/>
      <w:spacing w:line="240" w:lineRule="auto"/>
      <w:textAlignment w:val="baseline"/>
    </w:pPr>
    <w:rPr>
      <w:szCs w:val="20"/>
      <w:lang w:eastAsia="en-US"/>
    </w:rPr>
  </w:style>
  <w:style w:type="character" w:customStyle="1" w:styleId="DeptBulletsChar">
    <w:name w:val="DeptBullets Char"/>
    <w:basedOn w:val="DefaultParagraphFont"/>
    <w:link w:val="DeptBullets"/>
    <w:uiPriority w:val="99"/>
    <w:rsid w:val="00127E78"/>
    <w:rPr>
      <w:rFonts w:ascii="Arial" w:eastAsia="Times New Roman" w:hAnsi="Arial" w:cs="Times New Roman"/>
      <w:sz w:val="24"/>
      <w:szCs w:val="20"/>
    </w:rPr>
  </w:style>
  <w:style w:type="character" w:customStyle="1" w:styleId="LogosChar">
    <w:name w:val="Logos Char"/>
    <w:basedOn w:val="DefaultParagraphFont"/>
    <w:link w:val="Logos"/>
    <w:locked/>
    <w:rsid w:val="00127E78"/>
    <w:rPr>
      <w:noProof/>
      <w:color w:val="0D0D0D" w:themeColor="text1" w:themeTint="F2"/>
      <w:sz w:val="24"/>
      <w:szCs w:val="24"/>
    </w:rPr>
  </w:style>
  <w:style w:type="paragraph" w:customStyle="1" w:styleId="Logos">
    <w:name w:val="Logos"/>
    <w:basedOn w:val="Normal"/>
    <w:link w:val="LogosChar"/>
    <w:rsid w:val="00127E78"/>
    <w:pPr>
      <w:pageBreakBefore/>
      <w:widowControl w:val="0"/>
    </w:pPr>
    <w:rPr>
      <w:rFonts w:asciiTheme="minorHAnsi" w:eastAsiaTheme="minorHAnsi" w:hAnsiTheme="minorHAnsi" w:cstheme="minorBidi"/>
      <w:noProof/>
      <w:color w:val="0D0D0D" w:themeColor="text1" w:themeTint="F2"/>
      <w:lang w:eastAsia="en-US"/>
    </w:rPr>
  </w:style>
  <w:style w:type="paragraph" w:styleId="Title">
    <w:name w:val="Title"/>
    <w:basedOn w:val="Normal"/>
    <w:next w:val="Normal"/>
    <w:link w:val="TitleChar"/>
    <w:uiPriority w:val="10"/>
    <w:qFormat/>
    <w:rsid w:val="00127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E78"/>
    <w:rPr>
      <w:rFonts w:asciiTheme="majorHAnsi" w:eastAsiaTheme="majorEastAsia" w:hAnsiTheme="majorHAnsi" w:cstheme="majorBidi"/>
      <w:spacing w:val="-10"/>
      <w:kern w:val="28"/>
      <w:sz w:val="56"/>
      <w:szCs w:val="56"/>
      <w:lang w:eastAsia="en-GB"/>
    </w:rPr>
  </w:style>
  <w:style w:type="paragraph" w:styleId="BalloonText">
    <w:name w:val="Balloon Text"/>
    <w:basedOn w:val="Normal"/>
    <w:link w:val="BalloonTextChar"/>
    <w:uiPriority w:val="99"/>
    <w:semiHidden/>
    <w:unhideWhenUsed/>
    <w:rsid w:val="00127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E78"/>
    <w:rPr>
      <w:rFonts w:ascii="Segoe UI" w:eastAsia="Times New Roman" w:hAnsi="Segoe UI" w:cs="Segoe UI"/>
      <w:sz w:val="18"/>
      <w:szCs w:val="18"/>
      <w:lang w:eastAsia="en-GB"/>
    </w:rPr>
  </w:style>
  <w:style w:type="paragraph" w:styleId="NormalWeb">
    <w:name w:val="Normal (Web)"/>
    <w:basedOn w:val="Normal"/>
    <w:uiPriority w:val="99"/>
    <w:semiHidden/>
    <w:unhideWhenUsed/>
    <w:rsid w:val="00DD172E"/>
    <w:pPr>
      <w:spacing w:before="100" w:beforeAutospacing="1" w:after="100" w:afterAutospacing="1" w:line="240" w:lineRule="auto"/>
    </w:pPr>
    <w:rPr>
      <w:rFonts w:ascii="Times New Roman" w:eastAsiaTheme="minorEastAsia" w:hAnsi="Times New Roman"/>
    </w:rPr>
  </w:style>
  <w:style w:type="character" w:styleId="FollowedHyperlink">
    <w:name w:val="FollowedHyperlink"/>
    <w:basedOn w:val="DefaultParagraphFont"/>
    <w:uiPriority w:val="99"/>
    <w:semiHidden/>
    <w:unhideWhenUsed/>
    <w:rsid w:val="00457E34"/>
    <w:rPr>
      <w:color w:val="954F72" w:themeColor="followedHyperlink"/>
      <w:u w:val="single"/>
    </w:rPr>
  </w:style>
  <w:style w:type="paragraph" w:customStyle="1" w:styleId="Default">
    <w:name w:val="Default"/>
    <w:rsid w:val="00C85256"/>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0D3736"/>
    <w:rPr>
      <w:b/>
      <w:bCs/>
    </w:rPr>
  </w:style>
  <w:style w:type="character" w:customStyle="1" w:styleId="CommentSubjectChar">
    <w:name w:val="Comment Subject Char"/>
    <w:basedOn w:val="CommentTextChar"/>
    <w:link w:val="CommentSubject"/>
    <w:uiPriority w:val="99"/>
    <w:semiHidden/>
    <w:rsid w:val="000D3736"/>
    <w:rPr>
      <w:rFonts w:ascii="Arial" w:eastAsia="Times New Roman" w:hAnsi="Arial" w:cs="Times New Roman"/>
      <w:b/>
      <w:bCs/>
      <w:sz w:val="20"/>
      <w:szCs w:val="20"/>
      <w:lang w:eastAsia="en-GB"/>
    </w:rPr>
  </w:style>
  <w:style w:type="paragraph" w:styleId="ListBullet2">
    <w:name w:val="List Bullet 2"/>
    <w:basedOn w:val="Normal"/>
    <w:qFormat/>
    <w:rsid w:val="004A7AEA"/>
    <w:pPr>
      <w:numPr>
        <w:numId w:val="32"/>
      </w:numPr>
      <w:tabs>
        <w:tab w:val="left" w:pos="1134"/>
      </w:tabs>
      <w:spacing w:after="60"/>
      <w:contextualSpacing/>
    </w:pPr>
    <w:rPr>
      <w:rFonts w:cs="Arial"/>
      <w:szCs w:val="22"/>
    </w:rPr>
  </w:style>
  <w:style w:type="paragraph" w:customStyle="1" w:styleId="SubtitleText">
    <w:name w:val="SubtitleText"/>
    <w:basedOn w:val="Normal"/>
    <w:link w:val="SubtitleTextChar"/>
    <w:unhideWhenUsed/>
    <w:qFormat/>
    <w:rsid w:val="00B660AA"/>
    <w:pPr>
      <w:spacing w:after="1520"/>
    </w:pPr>
    <w:rPr>
      <w:rFonts w:cs="Arial"/>
      <w:b/>
      <w:color w:val="104F75"/>
      <w:sz w:val="48"/>
      <w:szCs w:val="48"/>
    </w:rPr>
  </w:style>
  <w:style w:type="character" w:customStyle="1" w:styleId="SubtitleTextChar">
    <w:name w:val="SubtitleText Char"/>
    <w:link w:val="SubtitleText"/>
    <w:rsid w:val="00B660AA"/>
    <w:rPr>
      <w:rFonts w:ascii="Arial" w:eastAsia="Times New Roman" w:hAnsi="Arial" w:cs="Arial"/>
      <w:b/>
      <w:color w:val="104F75"/>
      <w:sz w:val="48"/>
      <w:szCs w:val="48"/>
      <w:lang w:eastAsia="en-GB"/>
    </w:rPr>
  </w:style>
  <w:style w:type="character" w:styleId="Strong">
    <w:name w:val="Strong"/>
    <w:basedOn w:val="DefaultParagraphFont"/>
    <w:uiPriority w:val="22"/>
    <w:qFormat/>
    <w:rsid w:val="00EA4DF4"/>
    <w:rPr>
      <w:b/>
      <w:bCs/>
    </w:rPr>
  </w:style>
  <w:style w:type="character" w:styleId="UnresolvedMention">
    <w:name w:val="Unresolved Mention"/>
    <w:basedOn w:val="DefaultParagraphFont"/>
    <w:uiPriority w:val="99"/>
    <w:semiHidden/>
    <w:unhideWhenUsed/>
    <w:rsid w:val="00641697"/>
    <w:rPr>
      <w:color w:val="605E5C"/>
      <w:shd w:val="clear" w:color="auto" w:fill="E1DFDD"/>
    </w:rPr>
  </w:style>
  <w:style w:type="paragraph" w:customStyle="1" w:styleId="DfESOutNumbered">
    <w:name w:val="DfESOutNumbered"/>
    <w:basedOn w:val="Normal"/>
    <w:link w:val="DfESOutNumberedChar"/>
    <w:rsid w:val="008474F5"/>
    <w:pPr>
      <w:widowControl w:val="0"/>
      <w:numPr>
        <w:numId w:val="37"/>
      </w:numPr>
      <w:overflowPunct w:val="0"/>
      <w:autoSpaceDE w:val="0"/>
      <w:autoSpaceDN w:val="0"/>
      <w:adjustRightInd w:val="0"/>
      <w:spacing w:line="240" w:lineRule="auto"/>
      <w:textAlignment w:val="baseline"/>
    </w:pPr>
    <w:rPr>
      <w:rFonts w:cs="Arial"/>
      <w:sz w:val="22"/>
      <w:szCs w:val="20"/>
      <w:lang w:eastAsia="en-US"/>
    </w:rPr>
  </w:style>
  <w:style w:type="character" w:customStyle="1" w:styleId="DfESOutNumberedChar">
    <w:name w:val="DfESOutNumbered Char"/>
    <w:basedOn w:val="LogosChar"/>
    <w:link w:val="DfESOutNumbered"/>
    <w:rsid w:val="008474F5"/>
    <w:rPr>
      <w:rFonts w:ascii="Arial" w:eastAsia="Times New Roman" w:hAnsi="Arial" w:cs="Arial"/>
      <w:noProof/>
      <w:color w:val="0D0D0D" w:themeColor="text1" w:themeTint="F2"/>
      <w:sz w:val="24"/>
      <w:szCs w:val="20"/>
    </w:rPr>
  </w:style>
  <w:style w:type="paragraph" w:styleId="Revision">
    <w:name w:val="Revision"/>
    <w:hidden/>
    <w:uiPriority w:val="99"/>
    <w:semiHidden/>
    <w:rsid w:val="00DE70C6"/>
    <w:pPr>
      <w:spacing w:after="0" w:line="240" w:lineRule="auto"/>
    </w:pPr>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53468">
      <w:bodyDiv w:val="1"/>
      <w:marLeft w:val="0"/>
      <w:marRight w:val="0"/>
      <w:marTop w:val="0"/>
      <w:marBottom w:val="0"/>
      <w:divBdr>
        <w:top w:val="none" w:sz="0" w:space="0" w:color="auto"/>
        <w:left w:val="none" w:sz="0" w:space="0" w:color="auto"/>
        <w:bottom w:val="none" w:sz="0" w:space="0" w:color="auto"/>
        <w:right w:val="none" w:sz="0" w:space="0" w:color="auto"/>
      </w:divBdr>
    </w:div>
    <w:div w:id="1201556183">
      <w:bodyDiv w:val="1"/>
      <w:marLeft w:val="0"/>
      <w:marRight w:val="0"/>
      <w:marTop w:val="0"/>
      <w:marBottom w:val="0"/>
      <w:divBdr>
        <w:top w:val="none" w:sz="0" w:space="0" w:color="auto"/>
        <w:left w:val="none" w:sz="0" w:space="0" w:color="auto"/>
        <w:bottom w:val="none" w:sz="0" w:space="0" w:color="auto"/>
        <w:right w:val="none" w:sz="0" w:space="0" w:color="auto"/>
      </w:divBdr>
    </w:div>
    <w:div w:id="1277248964">
      <w:bodyDiv w:val="1"/>
      <w:marLeft w:val="0"/>
      <w:marRight w:val="0"/>
      <w:marTop w:val="0"/>
      <w:marBottom w:val="0"/>
      <w:divBdr>
        <w:top w:val="none" w:sz="0" w:space="0" w:color="auto"/>
        <w:left w:val="none" w:sz="0" w:space="0" w:color="auto"/>
        <w:bottom w:val="none" w:sz="0" w:space="0" w:color="auto"/>
        <w:right w:val="none" w:sz="0" w:space="0" w:color="auto"/>
      </w:divBdr>
    </w:div>
    <w:div w:id="1514807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co.org.uk/for-organisations/guide-to-data-protection/guide-to-the-general-data-protection-regulation-gdpr/lawful-basis-for-processing/" TargetMode="External"/><Relationship Id="rId21" Type="http://schemas.openxmlformats.org/officeDocument/2006/relationships/hyperlink" Target="https://ico.org.uk/for-organisations/guide-to-data-protection/guide-to-the-general-data-protection-regulation-gdpr/lawful-basis-for-processing/special-category-data/" TargetMode="External"/><Relationship Id="rId42" Type="http://schemas.openxmlformats.org/officeDocument/2006/relationships/hyperlink" Target="http://www.legislation.gov.uk/uksi/2008/3093/pdfs/uksi_20083093_en.pdf" TargetMode="External"/><Relationship Id="rId47" Type="http://schemas.openxmlformats.org/officeDocument/2006/relationships/hyperlink" Target="http://www.legislation.gov.uk/uksi/2007/2324/contents/made" TargetMode="External"/><Relationship Id="rId63" Type="http://schemas.openxmlformats.org/officeDocument/2006/relationships/image" Target="media/image2.png"/><Relationship Id="rId68"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gov.uk/government/publications/data-protection-and-privacy-privacy-notices" TargetMode="External"/><Relationship Id="rId29" Type="http://schemas.openxmlformats.org/officeDocument/2006/relationships/hyperlink" Target="https://www.gov.uk/education/data-collection-and-censuses-for-schools" TargetMode="External"/><Relationship Id="rId11" Type="http://schemas.openxmlformats.org/officeDocument/2006/relationships/footnotes" Target="footnotes.xml"/><Relationship Id="rId24" Type="http://schemas.openxmlformats.org/officeDocument/2006/relationships/hyperlink" Target="https://ico.org.uk/for-organisations/guide-to-data-protection/guide-to-the-general-data-protection-regulation-gdpr/lawful-basis-for-processing/special-category-data/" TargetMode="External"/><Relationship Id="rId32" Type="http://schemas.openxmlformats.org/officeDocument/2006/relationships/hyperlink" Target="https://www.gov.uk/education/data-collection-and-censuses-for-schools" TargetMode="External"/><Relationship Id="rId37" Type="http://schemas.openxmlformats.org/officeDocument/2006/relationships/footer" Target="footer1.xml"/><Relationship Id="rId40" Type="http://schemas.openxmlformats.org/officeDocument/2006/relationships/hyperlink" Target="http://www.legislation.gov.uk/ukpga/1996/56/section/29" TargetMode="External"/><Relationship Id="rId45" Type="http://schemas.openxmlformats.org/officeDocument/2006/relationships/hyperlink" Target="http://www.legislation.gov.uk/ukpga/1996/56/section/537A" TargetMode="External"/><Relationship Id="rId53" Type="http://schemas.openxmlformats.org/officeDocument/2006/relationships/hyperlink" Target="https://www.gov.uk/education/data-collection-and-censuses-for-schools" TargetMode="External"/><Relationship Id="rId58" Type="http://schemas.openxmlformats.org/officeDocument/2006/relationships/header" Target="header2.xml"/><Relationship Id="rId66" Type="http://schemas.openxmlformats.org/officeDocument/2006/relationships/hyperlink" Target="http://www.facebook.com/educationgovuk" TargetMode="External"/><Relationship Id="rId5" Type="http://schemas.openxmlformats.org/officeDocument/2006/relationships/customXml" Target="../customXml/item5.xml"/><Relationship Id="rId61" Type="http://schemas.openxmlformats.org/officeDocument/2006/relationships/hyperlink" Target="http://www.education.gov.uk/contactus" TargetMode="External"/><Relationship Id="rId19" Type="http://schemas.openxmlformats.org/officeDocument/2006/relationships/hyperlink" Target="https://www.gov.uk/government/publications/data-protection-toolkit-for-schools" TargetMode="External"/><Relationship Id="rId14" Type="http://schemas.openxmlformats.org/officeDocument/2006/relationships/hyperlink" Target="https://www.gov.uk/government/publications/data-protection-and-privacy-privacy-notices" TargetMode="External"/><Relationship Id="rId22" Type="http://schemas.openxmlformats.org/officeDocument/2006/relationships/hyperlink" Target="https://ico.org.uk/for-organisations/guide-to-data-protection/guide-to-the-general-data-protection-regulation-gdpr/lawful-basis-for-processing/special-category-data/" TargetMode="External"/><Relationship Id="rId27" Type="http://schemas.openxmlformats.org/officeDocument/2006/relationships/hyperlink" Target="https://www.gov.uk/government/publications/data-protection-toolkit-for-schools" TargetMode="External"/><Relationship Id="rId30" Type="http://schemas.openxmlformats.org/officeDocument/2006/relationships/hyperlink" Target="https://www.gov.uk/government/publications/national-pupil-database-npd-privacy-notice/national-pupil-database-npd-privacy-notice" TargetMode="External"/><Relationship Id="rId35" Type="http://schemas.openxmlformats.org/officeDocument/2006/relationships/hyperlink" Target="https://ico.org.uk/for-organisations/guide-to-data-protection/key-dp-themes/children/" TargetMode="External"/><Relationship Id="rId43" Type="http://schemas.openxmlformats.org/officeDocument/2006/relationships/hyperlink" Target="http://www.legislation.gov.uk/uksi/2013/756/contents/made" TargetMode="External"/><Relationship Id="rId48" Type="http://schemas.openxmlformats.org/officeDocument/2006/relationships/hyperlink" Target="http://www.legislation.gov.uk/uksi/2008/3093/pdfs/uksi_20083093_en.pdf" TargetMode="External"/><Relationship Id="rId56" Type="http://schemas.openxmlformats.org/officeDocument/2006/relationships/hyperlink" Target="https://www.gov.uk/government/publications/dfe-external-data-shares" TargetMode="External"/><Relationship Id="rId64" Type="http://schemas.openxmlformats.org/officeDocument/2006/relationships/hyperlink" Target="http://twitter.com/educationgovuk" TargetMode="External"/><Relationship Id="rId69" Type="http://schemas.microsoft.com/office/2011/relationships/people" Target="people.xml"/><Relationship Id="rId8" Type="http://schemas.openxmlformats.org/officeDocument/2006/relationships/styles" Target="styles.xml"/><Relationship Id="rId51" Type="http://schemas.openxmlformats.org/officeDocument/2006/relationships/hyperlink" Target="https://www.gov.uk/government/publications/school-admissions-code--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gov.uk/government/publications/data-protection-and-privacy-privacy-notices." TargetMode="External"/><Relationship Id="rId25" Type="http://schemas.openxmlformats.org/officeDocument/2006/relationships/hyperlink" Target="https://www.legislation.gov.uk/ukpga/2018/12/schedule/1/enacted" TargetMode="External"/><Relationship Id="rId33" Type="http://schemas.openxmlformats.org/officeDocument/2006/relationships/hyperlink" Target="http://www.legislation.gov.uk/uksi/2009/1563/introduction/made" TargetMode="External"/><Relationship Id="rId38" Type="http://schemas.openxmlformats.org/officeDocument/2006/relationships/hyperlink" Target="https://icosearch.ico.org.uk/s/search.html?query=article+6&amp;collection=ico-meta&amp;profile=_default" TargetMode="External"/><Relationship Id="rId46" Type="http://schemas.openxmlformats.org/officeDocument/2006/relationships/hyperlink" Target="http://www.legislation.gov.uk/ukpga/1996/56/section/29" TargetMode="External"/><Relationship Id="rId59" Type="http://schemas.openxmlformats.org/officeDocument/2006/relationships/hyperlink" Target="http://www.nationalarchives.gov.uk/doc/open-government-licence/version/3/" TargetMode="External"/><Relationship Id="rId67" Type="http://schemas.openxmlformats.org/officeDocument/2006/relationships/header" Target="header3.xml"/><Relationship Id="rId20" Type="http://schemas.openxmlformats.org/officeDocument/2006/relationships/hyperlink" Target="https://icosearch.ico.org.uk/s/search.html?query=article+6&amp;collection=ico-meta&amp;profile=_default" TargetMode="External"/><Relationship Id="rId41" Type="http://schemas.openxmlformats.org/officeDocument/2006/relationships/hyperlink" Target="http://www.legislation.gov.uk/uksi/2007/2324/contents/made" TargetMode="External"/><Relationship Id="rId54" Type="http://schemas.openxmlformats.org/officeDocument/2006/relationships/hyperlink" Target="https://www.gov.uk/government/publications/national-pupil-database-npd-privacy-notice/national-pupil-database-npd-privacy-notice" TargetMode="External"/><Relationship Id="rId62" Type="http://schemas.openxmlformats.org/officeDocument/2006/relationships/hyperlink" Target="https://www.gov.uk/government/publications?keywords=&amp;publication_filter_option=all&amp;departments%5B%5D=department-for-education&amp;commit=Refresh+resul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ico.org.uk/for-organisations/guide-to-data-protection/guide-to-the-general-data-protection-regulation-gdpr/individual-rights/right-to-be-informed/" TargetMode="External"/><Relationship Id="rId23" Type="http://schemas.openxmlformats.org/officeDocument/2006/relationships/hyperlink" Target="https://www.legislation.gov.uk/ukpga/2018/12/section/10/enacted" TargetMode="External"/><Relationship Id="rId28" Type="http://schemas.openxmlformats.org/officeDocument/2006/relationships/hyperlink" Target="https://www.gov.uk/government/publications/data-protection-toolkit-for-schools" TargetMode="External"/><Relationship Id="rId36" Type="http://schemas.openxmlformats.org/officeDocument/2006/relationships/header" Target="header1.xml"/><Relationship Id="rId49" Type="http://schemas.openxmlformats.org/officeDocument/2006/relationships/hyperlink" Target="http://www.legislation.gov.uk/uksi/2013/756/contents/made" TargetMode="External"/><Relationship Id="rId57" Type="http://schemas.openxmlformats.org/officeDocument/2006/relationships/hyperlink" Target="https://www.gov.uk/contact-dfe" TargetMode="External"/><Relationship Id="rId10" Type="http://schemas.openxmlformats.org/officeDocument/2006/relationships/webSettings" Target="webSettings.xml"/><Relationship Id="rId31" Type="http://schemas.openxmlformats.org/officeDocument/2006/relationships/hyperlink" Target="https://ico.org.uk/for-organisations/guide-to-data-protection/guide-to-the-general-data-protection-regulation-gdpr/individual-rights/right-of-access/" TargetMode="External"/><Relationship Id="rId44" Type="http://schemas.openxmlformats.org/officeDocument/2006/relationships/hyperlink" Target="https://www.legislation.gov.uk/ukpga/1996/56/section/507B" TargetMode="External"/><Relationship Id="rId52" Type="http://schemas.openxmlformats.org/officeDocument/2006/relationships/hyperlink" Target="https://ico.org.uk/concerns/" TargetMode="External"/><Relationship Id="rId60" Type="http://schemas.openxmlformats.org/officeDocument/2006/relationships/hyperlink" Target="mailto:psi@nationalarchives.gsi.gov.uk" TargetMode="External"/><Relationship Id="rId65"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ico.org.uk/for-organisations/guide-to-data-protection/guide-to-the-general-data-protection-regulation-gdpr/individual-rights/right-to-be-informed/" TargetMode="External"/><Relationship Id="rId39" Type="http://schemas.openxmlformats.org/officeDocument/2006/relationships/hyperlink" Target="http://www.legislation.gov.uk/ukpga/1996/56/section/537A" TargetMode="External"/><Relationship Id="rId34" Type="http://schemas.openxmlformats.org/officeDocument/2006/relationships/hyperlink" Target="https://www.gov.uk/government/publications/dfe-external-data-shares" TargetMode="External"/><Relationship Id="rId50" Type="http://schemas.openxmlformats.org/officeDocument/2006/relationships/hyperlink" Target="https://www.gov.uk/government/publications/security-policy-framework" TargetMode="External"/><Relationship Id="rId55" Type="http://schemas.openxmlformats.org/officeDocument/2006/relationships/hyperlink" Target="https://www.gov.uk/data-protection-how-we-collect-and-share-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Official Document" ma:contentTypeID="0x010100545E941595ED5448BA61900FDDAFF31300C7CB60239BE3464E8E2F972848BC7A74" ma:contentTypeVersion="9" ma:contentTypeDescription="" ma:contentTypeScope="" ma:versionID="d977aa3b325d75855219b5b4684d7bcb">
  <xsd:schema xmlns:xsd="http://www.w3.org/2001/XMLSchema" xmlns:xs="http://www.w3.org/2001/XMLSchema" xmlns:p="http://schemas.microsoft.com/office/2006/metadata/properties" xmlns:ns2="8c566321-f672-4e06-a901-b5e72b4c4357" xmlns:ns3="989839f8-b09b-4d74-90c1-7af67d30b140" targetNamespace="http://schemas.microsoft.com/office/2006/metadata/properties" ma:root="true" ma:fieldsID="9568f66b9d8037ffe9c9b0a8e6821ccd" ns2:_="" ns3:_="">
    <xsd:import namespace="8c566321-f672-4e06-a901-b5e72b4c4357"/>
    <xsd:import namespace="989839f8-b09b-4d74-90c1-7af67d30b140"/>
    <xsd:element name="properties">
      <xsd:complexType>
        <xsd:sequence>
          <xsd:element name="documentManagement">
            <xsd:complexType>
              <xsd:all>
                <xsd:element ref="ns2:TaxCatchAll" minOccurs="0"/>
                <xsd:element ref="ns2:TaxCatchAllLabel" minOccurs="0"/>
                <xsd:element ref="ns2:f6ec388a6d534bab86a259abd1bfa088" minOccurs="0"/>
                <xsd:element ref="ns2:p6919dbb65844893b164c5f63a6f0eeb" minOccurs="0"/>
                <xsd:element ref="ns2:c02f73938b5741d4934b358b31a1b80f" minOccurs="0"/>
                <xsd:element ref="ns2:i98b064926ea4fbe8f5b88c394ff652b"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66321-f672-4e06-a901-b5e72b4c435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d93a2318-c4ae-4623-9713-33bb922deae8}" ma:internalName="TaxCatchAll" ma:showField="CatchAllData" ma:web="989839f8-b09b-4d74-90c1-7af67d30b14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d93a2318-c4ae-4623-9713-33bb922deae8}" ma:internalName="TaxCatchAllLabel" ma:readOnly="true" ma:showField="CatchAllDataLabel" ma:web="989839f8-b09b-4d74-90c1-7af67d30b140">
      <xsd:complexType>
        <xsd:complexContent>
          <xsd:extension base="dms:MultiChoiceLookup">
            <xsd:sequence>
              <xsd:element name="Value" type="dms:Lookup" maxOccurs="unbounded" minOccurs="0" nillable="true"/>
            </xsd:sequence>
          </xsd:extension>
        </xsd:complexContent>
      </xsd:complexType>
    </xsd:element>
    <xsd:element name="f6ec388a6d534bab86a259abd1bfa088" ma:index="10" ma:taxonomy="true" ma:internalName="f6ec388a6d534bab86a259abd1bfa088" ma:taxonomyFieldName="DfeOrganisationalUnit" ma:displayName="Organisational Unit" ma:readOnly="false" ma:default="2;#DfE|cc08a6d4-dfde-4d0f-bd85-069ebcef80d5" ma:fieldId="{f6ec388a-6d53-4bab-86a2-59abd1bfa088}" ma:sspId="ec07c698-60f5-424f-b9af-f4c59398b511" ma:termSetId="b3e263f6-0ab6-425a-b3de-0e67f2faf769" ma:anchorId="00000000-0000-0000-0000-000000000000" ma:open="false" ma:isKeyword="false">
      <xsd:complexType>
        <xsd:sequence>
          <xsd:element ref="pc:Terms" minOccurs="0" maxOccurs="1"/>
        </xsd:sequence>
      </xsd:complexType>
    </xsd:element>
    <xsd:element name="p6919dbb65844893b164c5f63a6f0eeb" ma:index="12" ma:taxonomy="true" ma:internalName="p6919dbb65844893b164c5f63a6f0eeb" ma:taxonomyFieldName="DfeOwner" ma:displayName="Owner" ma:readOnly="false" ma:default="3;#DfE|a484111e-5b24-4ad9-9778-c536c8c88985" ma:fieldId="{96919dbb-6584-4893-b164-c5f63a6f0eeb}" ma:sspId="ec07c698-60f5-424f-b9af-f4c59398b511" ma:termSetId="12161dbb-b36f-4439-aef1-21e7cc922807" ma:anchorId="00000000-0000-0000-0000-000000000000" ma:open="false" ma:isKeyword="false">
      <xsd:complexType>
        <xsd:sequence>
          <xsd:element ref="pc:Terms" minOccurs="0" maxOccurs="1"/>
        </xsd:sequence>
      </xsd:complexType>
    </xsd:element>
    <xsd:element name="c02f73938b5741d4934b358b31a1b80f" ma:index="14" ma:taxonomy="true" ma:internalName="c02f73938b5741d4934b358b31a1b80f" ma:taxonomyFieldName="DfeRights_x003a_ProtectiveMarking" ma:displayName="Rights: Protective Marking" ma:readOnly="false" ma:default="1;#Official|0884c477-2e62-47ea-b19c-5af6e91124c5" ma:fieldId="{c02f7393-8b57-41d4-934b-358b31a1b80f}" ma:sspId="ec07c698-60f5-424f-b9af-f4c59398b511" ma:termSetId="7870c18b-dc34-46a1-adf5-a571f0cac88b" ma:anchorId="00000000-0000-0000-0000-000000000000" ma:open="false" ma:isKeyword="false">
      <xsd:complexType>
        <xsd:sequence>
          <xsd:element ref="pc:Terms" minOccurs="0" maxOccurs="1"/>
        </xsd:sequence>
      </xsd:complexType>
    </xsd:element>
    <xsd:element name="i98b064926ea4fbe8f5b88c394ff652b" ma:index="16" nillable="true" ma:taxonomy="true" ma:internalName="i98b064926ea4fbe8f5b88c394ff652b" ma:taxonomyFieldName="DfeSubject" ma:displayName="Subject" ma:default="" ma:fieldId="{298b0649-26ea-4fbe-8f5b-88c394ff652b}" ma:taxonomyMulti="true" ma:sspId="ec07c698-60f5-424f-b9af-f4c59398b511" ma:termSetId="2f3a6c16-0983-4d36-8f82-2cb41f34c00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9839f8-b09b-4d74-90c1-7af67d30b140" elementFormDefault="qualified">
    <xsd:import namespace="http://schemas.microsoft.com/office/2006/documentManagement/types"/>
    <xsd:import namespace="http://schemas.microsoft.com/office/infopath/2007/PartnerControls"/>
    <xsd:element name="_dlc_DocId" ma:index="18" nillable="true" ma:displayName="Document ID Value" ma:description="The value of the document ID assigned to this item." ma:internalName="_dlc_DocId" ma:readOnly="false">
      <xsd:simpleType>
        <xsd:restriction base="dms:Text"/>
      </xsd:simpleType>
    </xsd:element>
    <xsd:element name="_dlc_DocIdUrl" ma:index="1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02f73938b5741d4934b358b31a1b80f xmlns="8c566321-f672-4e06-a901-b5e72b4c4357">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0884c477-2e62-47ea-b19c-5af6e91124c5</TermId>
        </TermInfo>
      </Terms>
    </c02f73938b5741d4934b358b31a1b80f>
    <p6919dbb65844893b164c5f63a6f0eeb xmlns="8c566321-f672-4e06-a901-b5e72b4c4357">
      <Terms xmlns="http://schemas.microsoft.com/office/infopath/2007/PartnerControls">
        <TermInfo xmlns="http://schemas.microsoft.com/office/infopath/2007/PartnerControls">
          <TermName xmlns="http://schemas.microsoft.com/office/infopath/2007/PartnerControls">DfE</TermName>
          <TermId xmlns="http://schemas.microsoft.com/office/infopath/2007/PartnerControls">a484111e-5b24-4ad9-9778-c536c8c88985</TermId>
        </TermInfo>
      </Terms>
    </p6919dbb65844893b164c5f63a6f0eeb>
    <f6ec388a6d534bab86a259abd1bfa088 xmlns="8c566321-f672-4e06-a901-b5e72b4c4357">
      <Terms xmlns="http://schemas.microsoft.com/office/infopath/2007/PartnerControls">
        <TermInfo xmlns="http://schemas.microsoft.com/office/infopath/2007/PartnerControls">
          <TermName xmlns="http://schemas.microsoft.com/office/infopath/2007/PartnerControls">DfE</TermName>
          <TermId xmlns="http://schemas.microsoft.com/office/infopath/2007/PartnerControls">cc08a6d4-dfde-4d0f-bd85-069ebcef80d5</TermId>
        </TermInfo>
      </Terms>
    </f6ec388a6d534bab86a259abd1bfa088>
    <_dlc_DocId xmlns="989839f8-b09b-4d74-90c1-7af67d30b140">P7KZZNC7UQ35-5-44835</_dlc_DocId>
    <TaxCatchAll xmlns="8c566321-f672-4e06-a901-b5e72b4c4357">
      <Value>3</Value>
      <Value>2</Value>
      <Value>1</Value>
    </TaxCatchAll>
    <_dlc_DocIdUrl xmlns="989839f8-b09b-4d74-90c1-7af67d30b140">
      <Url>https://educationgovuk.sharepoint.com/sites/sa/b/_layouts/15/DocIdRedir.aspx?ID=P7KZZNC7UQ35-5-44835</Url>
      <Description>P7KZZNC7UQ35-5-44835</Description>
    </_dlc_DocIdUrl>
    <i98b064926ea4fbe8f5b88c394ff652b xmlns="8c566321-f672-4e06-a901-b5e72b4c4357">
      <Terms xmlns="http://schemas.microsoft.com/office/infopath/2007/PartnerControls"/>
    </i98b064926ea4fbe8f5b88c394ff652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ec07c698-60f5-424f-b9af-f4c59398b511" ContentTypeId="0x010100545E941595ED5448BA61900FDDAFF313"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41D04D-EDF3-4F15-BF1B-21FE87742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66321-f672-4e06-a901-b5e72b4c4357"/>
    <ds:schemaRef ds:uri="989839f8-b09b-4d74-90c1-7af67d30b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784A79-3A5B-470C-8EAD-B1717879B724}">
  <ds:schemaRefs>
    <ds:schemaRef ds:uri="8c566321-f672-4e06-a901-b5e72b4c4357"/>
    <ds:schemaRef ds:uri="http://purl.org/dc/dcmitype/"/>
    <ds:schemaRef ds:uri="http://schemas.microsoft.com/office/2006/metadata/properties"/>
    <ds:schemaRef ds:uri="http://purl.org/dc/elements/1.1/"/>
    <ds:schemaRef ds:uri="989839f8-b09b-4d74-90c1-7af67d30b140"/>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EC9D8DF-502C-4829-818D-029C9437C58A}">
  <ds:schemaRefs>
    <ds:schemaRef ds:uri="http://schemas.openxmlformats.org/officeDocument/2006/bibliography"/>
  </ds:schemaRefs>
</ds:datastoreItem>
</file>

<file path=customXml/itemProps4.xml><?xml version="1.0" encoding="utf-8"?>
<ds:datastoreItem xmlns:ds="http://schemas.openxmlformats.org/officeDocument/2006/customXml" ds:itemID="{9CBD5412-E901-48CD-BCF7-DB5015042AC9}">
  <ds:schemaRefs>
    <ds:schemaRef ds:uri="Microsoft.SharePoint.Taxonomy.ContentTypeSync"/>
  </ds:schemaRefs>
</ds:datastoreItem>
</file>

<file path=customXml/itemProps5.xml><?xml version="1.0" encoding="utf-8"?>
<ds:datastoreItem xmlns:ds="http://schemas.openxmlformats.org/officeDocument/2006/customXml" ds:itemID="{C1B52582-C957-4533-A0D2-628FB57F2460}">
  <ds:schemaRefs>
    <ds:schemaRef ds:uri="http://schemas.microsoft.com/sharepoint/events"/>
  </ds:schemaRefs>
</ds:datastoreItem>
</file>

<file path=customXml/itemProps6.xml><?xml version="1.0" encoding="utf-8"?>
<ds:datastoreItem xmlns:ds="http://schemas.openxmlformats.org/officeDocument/2006/customXml" ds:itemID="{2E0E9D71-577F-4947-AE52-50488B7314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8065</Words>
  <Characters>45976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Privacy notices: An explanation of privacy notices</vt:lpstr>
    </vt:vector>
  </TitlesOfParts>
  <Company>DfE</Company>
  <LinksUpToDate>false</LinksUpToDate>
  <CharactersWithSpaces>53934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notices: An explanation of privacy notices</dc:title>
  <dc:subject/>
  <dc:creator>KNOX, Kirsty</dc:creator>
  <cp:keywords/>
  <dc:description/>
  <cp:lastModifiedBy>MAROMANI, Salomy</cp:lastModifiedBy>
  <cp:revision>2</cp:revision>
  <dcterms:created xsi:type="dcterms:W3CDTF">2024-06-28T08:27:00Z</dcterms:created>
  <dcterms:modified xsi:type="dcterms:W3CDTF">2024-06-28T08:27:00Z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5181134883947a99a38d116ffff0102">
    <vt:lpwstr>DfE|a484111e-5b24-4ad9-9778-c536c8c88985</vt:lpwstr>
  </property>
  <property fmtid="{D5CDD505-2E9C-101B-9397-08002B2CF9AE}" pid="3" name="ContentTypeId">
    <vt:lpwstr>0x010100545E941595ED5448BA61900FDDAFF31300C7CB60239BE3464E8E2F972848BC7A74</vt:lpwstr>
  </property>
  <property fmtid="{D5CDD505-2E9C-101B-9397-08002B2CF9AE}" pid="4" name="ifa39ae5b01a4e15bffa1dc2df1b3726">
    <vt:lpwstr>Official|0884c477-2e62-47ea-b19c-5af6e91124c5</vt:lpwstr>
  </property>
  <property fmtid="{D5CDD505-2E9C-101B-9397-08002B2CF9AE}" pid="5" name="_dlc_DocIdItemGuid">
    <vt:lpwstr>1d340757-f1cd-41c7-b5ed-acda102e8236</vt:lpwstr>
  </property>
  <property fmtid="{D5CDD505-2E9C-101B-9397-08002B2CF9AE}" pid="6" name="be903956245e4f73a28ded42383ef53e">
    <vt:lpwstr>DfE|cc08a6d4-dfde-4d0f-bd85-069ebcef80d5</vt:lpwstr>
  </property>
  <property fmtid="{D5CDD505-2E9C-101B-9397-08002B2CF9AE}" pid="7" name="IWPOrganisationalUnit">
    <vt:lpwstr>2;#DfE|cc08a6d4-dfde-4d0f-bd85-069ebcef80d5</vt:lpwstr>
  </property>
  <property fmtid="{D5CDD505-2E9C-101B-9397-08002B2CF9AE}" pid="8" name="DfeOwner">
    <vt:lpwstr>3;#DfE|a484111e-5b24-4ad9-9778-c536c8c88985</vt:lpwstr>
  </property>
  <property fmtid="{D5CDD505-2E9C-101B-9397-08002B2CF9AE}" pid="9" name="IWPOwner">
    <vt:lpwstr>3;#DfE|a484111e-5b24-4ad9-9778-c536c8c88985</vt:lpwstr>
  </property>
  <property fmtid="{D5CDD505-2E9C-101B-9397-08002B2CF9AE}" pid="10" name="DfeRights:ProtectiveMarking">
    <vt:lpwstr>1;#Official|0884c477-2e62-47ea-b19c-5af6e91124c5</vt:lpwstr>
  </property>
  <property fmtid="{D5CDD505-2E9C-101B-9397-08002B2CF9AE}" pid="11" name="IWPRightsProtectiveMarking">
    <vt:lpwstr>1;#Official|0884c477-2e62-47ea-b19c-5af6e91124c5</vt:lpwstr>
  </property>
  <property fmtid="{D5CDD505-2E9C-101B-9397-08002B2CF9AE}" pid="12" name="DfeOrganisationalUnit">
    <vt:lpwstr>2;#DfE|cc08a6d4-dfde-4d0f-bd85-069ebcef80d5</vt:lpwstr>
  </property>
  <property fmtid="{D5CDD505-2E9C-101B-9397-08002B2CF9AE}" pid="13" name="DfeSubject">
    <vt:lpwstr/>
  </property>
</Properties>
</file>